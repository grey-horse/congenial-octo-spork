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u w:val="single"/>
        </w:rPr>
      </w:pPr>
      <w:r>
        <w:rPr>
          <w:u w:val="single"/>
        </w:rPr>
        <w:t>UMBRELLA DAO WHITE PAPER</w:t>
      </w:r>
    </w:p>
    <w:p>
      <w:pPr>
        <w:pStyle w:val="Normal"/>
        <w:spacing w:lineRule="auto" w:line="360"/>
        <w:jc w:val="center"/>
        <w:rPr/>
      </w:pPr>
      <w:r>
        <w:rPr/>
        <w:t>The Decentralised ICO Machine</w:t>
      </w:r>
    </w:p>
    <w:p>
      <w:pPr>
        <w:pStyle w:val="Normal"/>
        <w:spacing w:lineRule="auto" w:line="360"/>
        <w:jc w:val="center"/>
        <w:rPr/>
      </w:pPr>
      <w:r>
        <w:rPr>
          <w:sz w:val="20"/>
          <w:szCs w:val="20"/>
        </w:rPr>
        <w:t>D</w:t>
      </w:r>
      <w:del w:id="0" w:author="Unknown Author" w:date="2019-02-06T11:08:16Z">
        <w:r>
          <w:rPr>
            <w:sz w:val="20"/>
            <w:szCs w:val="20"/>
          </w:rPr>
          <w:delText>av</w:delText>
        </w:r>
      </w:del>
      <w:del w:id="1" w:author="Unknown Author" w:date="2019-02-06T11:07:24Z">
        <w:r>
          <w:rPr>
            <w:sz w:val="20"/>
            <w:szCs w:val="20"/>
          </w:rPr>
          <w:delText>id Morton</w:delText>
        </w:r>
      </w:del>
      <w:ins w:id="2" w:author="Unknown Author" w:date="2019-02-06T11:08:17Z">
        <w:r>
          <w:rPr>
            <w:sz w:val="20"/>
            <w:szCs w:val="20"/>
          </w:rPr>
          <w:t>.M</w:t>
        </w:r>
      </w:ins>
    </w:p>
    <w:p>
      <w:pPr>
        <w:pStyle w:val="Normal"/>
        <w:spacing w:lineRule="auto" w:line="360"/>
        <w:jc w:val="center"/>
        <w:rPr/>
      </w:pPr>
      <w:hyperlink r:id="rId2">
        <w:del w:id="3" w:author="Unknown Author" w:date="2019-02-06T12:59:58Z">
          <w:r>
            <w:rPr>
              <w:rStyle w:val="InternetLink"/>
              <w:sz w:val="20"/>
              <w:szCs w:val="20"/>
            </w:rPr>
            <w:delText>D</w:delText>
          </w:r>
        </w:del>
      </w:hyperlink>
      <w:hyperlink r:id="rId3">
        <w:del w:id="4" w:author="Unknown Author" w:date="2019-02-06T13:00:03Z">
          <w:r>
            <w:rPr>
              <w:rStyle w:val="InternetLink"/>
              <w:sz w:val="20"/>
              <w:szCs w:val="20"/>
            </w:rPr>
            <w:delText>a</w:delText>
          </w:r>
        </w:del>
      </w:hyperlink>
      <w:hyperlink r:id="rId4">
        <w:del w:id="5" w:author="Unknown Author" w:date="2019-02-06T13:00:03Z">
          <w:r>
            <w:rPr>
              <w:rStyle w:val="InternetLink"/>
              <w:sz w:val="20"/>
              <w:szCs w:val="20"/>
            </w:rPr>
            <w:delText>v</w:delText>
          </w:r>
        </w:del>
      </w:hyperlink>
      <w:hyperlink r:id="rId5">
        <w:del w:id="6" w:author="Unknown Author" w:date="2019-02-06T13:00:03Z">
          <w:r>
            <w:rPr>
              <w:rStyle w:val="InternetLink"/>
              <w:sz w:val="20"/>
              <w:szCs w:val="20"/>
            </w:rPr>
            <w:delText>i</w:delText>
          </w:r>
        </w:del>
      </w:hyperlink>
      <w:hyperlink r:id="rId6">
        <w:del w:id="7" w:author="Unknown Author" w:date="2019-02-06T13:00:03Z">
          <w:r>
            <w:rPr>
              <w:rStyle w:val="InternetLink"/>
              <w:sz w:val="20"/>
              <w:szCs w:val="20"/>
            </w:rPr>
            <w:delText>d</w:delText>
          </w:r>
        </w:del>
      </w:hyperlink>
      <w:hyperlink r:id="rId7">
        <w:del w:id="8" w:author="Unknown Author" w:date="2019-02-06T13:00:03Z">
          <w:r>
            <w:rPr>
              <w:rStyle w:val="InternetLink"/>
              <w:sz w:val="20"/>
              <w:szCs w:val="20"/>
            </w:rPr>
            <w:delText>.</w:delText>
          </w:r>
        </w:del>
      </w:hyperlink>
      <w:hyperlink r:id="rId8">
        <w:del w:id="9" w:author="Unknown Author" w:date="2019-02-06T13:00:03Z">
          <w:r>
            <w:rPr>
              <w:rStyle w:val="InternetLink"/>
              <w:sz w:val="20"/>
              <w:szCs w:val="20"/>
            </w:rPr>
            <w:delText>t</w:delText>
          </w:r>
        </w:del>
      </w:hyperlink>
      <w:hyperlink r:id="rId9">
        <w:del w:id="10" w:author="Unknown Author" w:date="2019-02-06T13:00:03Z">
          <w:r>
            <w:rPr>
              <w:rStyle w:val="InternetLink"/>
              <w:sz w:val="20"/>
              <w:szCs w:val="20"/>
            </w:rPr>
            <w:delText>r</w:delText>
          </w:r>
        </w:del>
      </w:hyperlink>
      <w:hyperlink r:id="rId10">
        <w:del w:id="11" w:author="Unknown Author" w:date="2019-02-06T13:00:03Z">
          <w:r>
            <w:rPr>
              <w:rStyle w:val="InternetLink"/>
              <w:sz w:val="20"/>
              <w:szCs w:val="20"/>
            </w:rPr>
            <w:delText>a</w:delText>
          </w:r>
        </w:del>
      </w:hyperlink>
      <w:hyperlink r:id="rId11">
        <w:del w:id="12" w:author="Unknown Author" w:date="2019-02-06T13:00:03Z">
          <w:r>
            <w:rPr>
              <w:rStyle w:val="InternetLink"/>
              <w:sz w:val="20"/>
              <w:szCs w:val="20"/>
            </w:rPr>
            <w:delText>n</w:delText>
          </w:r>
        </w:del>
      </w:hyperlink>
      <w:hyperlink r:id="rId12">
        <w:del w:id="13" w:author="Unknown Author" w:date="2019-02-06T12:59:57Z">
          <w:r>
            <w:rPr>
              <w:rStyle w:val="InternetLink"/>
              <w:sz w:val="20"/>
              <w:szCs w:val="20"/>
            </w:rPr>
            <w:delText>s</w:delText>
          </w:r>
        </w:del>
      </w:hyperlink>
      <w:hyperlink r:id="rId13">
        <w:del w:id="14" w:author="Unknown Author" w:date="2019-02-06T13:00:01Z">
          <w:r>
            <w:rPr>
              <w:rStyle w:val="InternetLink"/>
              <w:sz w:val="20"/>
              <w:szCs w:val="20"/>
            </w:rPr>
            <w:delText>l</w:delText>
          </w:r>
        </w:del>
      </w:hyperlink>
      <w:hyperlink r:id="rId14">
        <w:del w:id="15" w:author="Unknown Author" w:date="2019-02-06T13:00:01Z">
          <w:r>
            <w:rPr>
              <w:rStyle w:val="InternetLink"/>
              <w:sz w:val="20"/>
              <w:szCs w:val="20"/>
            </w:rPr>
            <w:delText>a</w:delText>
          </w:r>
        </w:del>
      </w:hyperlink>
      <w:hyperlink r:id="rId15">
        <w:del w:id="16" w:author="Unknown Author" w:date="2019-02-06T13:00:01Z">
          <w:r>
            <w:rPr>
              <w:rStyle w:val="InternetLink"/>
              <w:sz w:val="20"/>
              <w:szCs w:val="20"/>
            </w:rPr>
            <w:delText>t</w:delText>
          </w:r>
        </w:del>
      </w:hyperlink>
      <w:hyperlink r:id="rId16">
        <w:del w:id="17" w:author="Unknown Author" w:date="2019-02-06T13:00:01Z">
          <w:r>
            <w:rPr>
              <w:rStyle w:val="InternetLink"/>
              <w:sz w:val="20"/>
              <w:szCs w:val="20"/>
            </w:rPr>
            <w:delText>e</w:delText>
          </w:r>
        </w:del>
      </w:hyperlink>
      <w:hyperlink r:id="rId17">
        <w:del w:id="18" w:author="Unknown Author" w:date="2019-02-06T13:02:55Z">
          <w:r>
            <w:rPr>
              <w:rStyle w:val="InternetLink"/>
              <w:sz w:val="20"/>
              <w:szCs w:val="20"/>
            </w:rPr>
            <w:delText>@</w:delText>
          </w:r>
        </w:del>
      </w:hyperlink>
      <w:hyperlink r:id="rId18">
        <w:del w:id="19" w:author="Unknown Author" w:date="2019-02-06T13:02:55Z">
          <w:r>
            <w:rPr>
              <w:rStyle w:val="InternetLink"/>
              <w:sz w:val="20"/>
              <w:szCs w:val="20"/>
            </w:rPr>
            <w:delText>g</w:delText>
          </w:r>
        </w:del>
      </w:hyperlink>
      <w:hyperlink r:id="rId19">
        <w:del w:id="20" w:author="Unknown Author" w:date="2019-02-06T13:02:55Z">
          <w:r>
            <w:rPr>
              <w:rStyle w:val="InternetLink"/>
              <w:sz w:val="20"/>
              <w:szCs w:val="20"/>
            </w:rPr>
            <w:delText>m</w:delText>
          </w:r>
        </w:del>
      </w:hyperlink>
      <w:hyperlink r:id="rId20">
        <w:del w:id="21" w:author="Unknown Author" w:date="2019-02-06T13:02:55Z">
          <w:r>
            <w:rPr>
              <w:rStyle w:val="InternetLink"/>
              <w:sz w:val="20"/>
              <w:szCs w:val="20"/>
            </w:rPr>
            <w:delText>a</w:delText>
          </w:r>
        </w:del>
      </w:hyperlink>
      <w:hyperlink r:id="rId21">
        <w:del w:id="22" w:author="Unknown Author" w:date="2019-02-06T13:02:55Z">
          <w:r>
            <w:rPr>
              <w:rStyle w:val="InternetLink"/>
              <w:sz w:val="20"/>
              <w:szCs w:val="20"/>
            </w:rPr>
            <w:delText>i</w:delText>
          </w:r>
        </w:del>
      </w:hyperlink>
      <w:hyperlink r:id="rId22">
        <w:del w:id="23" w:author="Unknown Author" w:date="2019-02-06T13:02:55Z">
          <w:r>
            <w:rPr>
              <w:rStyle w:val="InternetLink"/>
              <w:sz w:val="20"/>
              <w:szCs w:val="20"/>
            </w:rPr>
            <w:delText>l</w:delText>
          </w:r>
        </w:del>
      </w:hyperlink>
      <w:hyperlink r:id="rId23">
        <w:del w:id="24" w:author="Unknown Author" w:date="2019-02-06T13:02:55Z">
          <w:r>
            <w:rPr>
              <w:rStyle w:val="InternetLink"/>
              <w:sz w:val="20"/>
              <w:szCs w:val="20"/>
            </w:rPr>
            <w:delText>.</w:delText>
          </w:r>
        </w:del>
      </w:hyperlink>
      <w:hyperlink r:id="rId24">
        <w:del w:id="25" w:author="Unknown Author" w:date="2019-02-06T13:02:55Z">
          <w:r>
            <w:rPr>
              <w:rStyle w:val="InternetLink"/>
              <w:sz w:val="20"/>
              <w:szCs w:val="20"/>
            </w:rPr>
            <w:delText>c</w:delText>
          </w:r>
        </w:del>
      </w:hyperlink>
      <w:hyperlink r:id="rId25">
        <w:del w:id="26" w:author="Unknown Author" w:date="2019-02-06T13:02:55Z">
          <w:r>
            <w:rPr>
              <w:rStyle w:val="InternetLink"/>
              <w:sz w:val="20"/>
              <w:szCs w:val="20"/>
            </w:rPr>
            <w:delText>o</w:delText>
          </w:r>
        </w:del>
      </w:hyperlink>
      <w:hyperlink r:id="rId26">
        <w:del w:id="27" w:author="Unknown Author" w:date="2019-02-06T13:02:55Z">
          <w:r>
            <w:rPr>
              <w:rStyle w:val="InternetLink"/>
              <w:sz w:val="20"/>
              <w:szCs w:val="20"/>
            </w:rPr>
            <w:delText>m</w:delText>
          </w:r>
        </w:del>
      </w:hyperlink>
      <w:hyperlink r:id="rId27">
        <w:ins w:id="28" w:author="Unknown Author" w:date="2019-02-06T13:02:55Z">
          <w:r>
            <w:rPr>
              <w:rStyle w:val="InternetLink"/>
              <w:b w:val="false"/>
              <w:i w:val="false"/>
              <w:caps w:val="false"/>
              <w:smallCaps w:val="false"/>
              <w:color w:val="476C8E"/>
              <w:spacing w:val="0"/>
              <w:sz w:val="24"/>
              <w:szCs w:val="24"/>
              <w:u w:val="none"/>
            </w:rPr>
            <w:t>Cryptosticker@pm.me</w:t>
          </w:r>
        </w:ins>
      </w:hyperlink>
      <w:ins w:id="29" w:author="Unknown Author" w:date="2019-02-06T13:02:55Z">
        <w:r>
          <w:rPr>
            <w:rStyle w:val="InternetLink"/>
            <w:caps w:val="false"/>
            <w:smallCaps w:val="false"/>
            <w:color w:val="000000"/>
            <w:spacing w:val="0"/>
            <w:sz w:val="24"/>
            <w:szCs w:val="24"/>
            <w:u w:val="none"/>
          </w:rPr>
          <w:t> </w:t>
        </w:r>
      </w:ins>
    </w:p>
    <w:p>
      <w:pPr>
        <w:pStyle w:val="Normal"/>
        <w:spacing w:lineRule="auto" w:line="360"/>
        <w:jc w:val="center"/>
        <w:rPr/>
      </w:pPr>
      <w:r>
        <w:rPr>
          <w:sz w:val="20"/>
          <w:szCs w:val="20"/>
        </w:rPr>
        <w:t>First draft February 3</w:t>
      </w:r>
      <w:r>
        <w:rPr>
          <w:sz w:val="20"/>
          <w:szCs w:val="20"/>
          <w:vertAlign w:val="superscript"/>
        </w:rPr>
        <w:t>rd</w:t>
      </w:r>
      <w:r>
        <w:rPr>
          <w:sz w:val="20"/>
          <w:szCs w:val="20"/>
        </w:rPr>
        <w:t xml:space="preserve"> 2019</w:t>
      </w:r>
    </w:p>
    <w:p>
      <w:pPr>
        <w:pStyle w:val="Normal"/>
        <w:spacing w:lineRule="auto" w:line="360"/>
        <w:rPr/>
      </w:pPr>
      <w:ins w:id="30" w:author="Andrew Morton" w:date="2019-02-05T20:59:00Z">
        <w:r>
          <w:rPr/>
        </w:r>
      </w:ins>
    </w:p>
    <w:p>
      <w:pPr>
        <w:pStyle w:val="Normal"/>
        <w:spacing w:lineRule="auto" w:line="360"/>
        <w:rPr/>
      </w:pPr>
      <w:ins w:id="32" w:author="Andrew Morton" w:date="2019-02-04T18:54:00Z">
        <w:r>
          <w:rPr/>
          <w:t xml:space="preserve">A </w:t>
        </w:r>
      </w:ins>
      <w:r>
        <w:rPr/>
        <w:t>DAO</w:t>
      </w:r>
      <w:del w:id="33" w:author="Andrew Morton" w:date="2019-02-04T18:54:00Z">
        <w:r>
          <w:rPr/>
          <w:delText>s</w:delText>
        </w:r>
      </w:del>
      <w:ins w:id="34" w:author="Andrew Morton" w:date="2019-02-04T18:54:00Z">
        <w:r>
          <w:rPr/>
          <w:t xml:space="preserve"> is an</w:t>
        </w:r>
      </w:ins>
      <w:del w:id="35" w:author="Andrew Morton" w:date="2019-02-04T18:54:00Z">
        <w:r>
          <w:rPr/>
          <w:delText xml:space="preserve"> are</w:delText>
        </w:r>
      </w:del>
      <w:r>
        <w:rPr/>
        <w:t xml:space="preserve"> open, self-organized network</w:t>
      </w:r>
      <w:del w:id="36" w:author="Andrew Morton" w:date="2019-02-04T18:55:00Z">
        <w:r>
          <w:rPr/>
          <w:delText>s</w:delText>
        </w:r>
      </w:del>
      <w:r>
        <w:rPr/>
        <w:t xml:space="preserve"> coordinated by crypto-economic incentives and self-executing code, cooperating around shared goals</w:t>
      </w:r>
      <w:ins w:id="37" w:author="Andrew Morton" w:date="2019-02-04T18:55:00Z">
        <w:r>
          <w:rPr/>
          <w:t xml:space="preserve"> and</w:t>
        </w:r>
      </w:ins>
      <w:del w:id="38" w:author="Andrew Morton" w:date="2019-02-04T18:55:00Z">
        <w:r>
          <w:rPr/>
          <w:delText>. P</w:delText>
        </w:r>
      </w:del>
      <w:ins w:id="39" w:author="Andrew Morton" w:date="2019-02-04T18:55:00Z">
        <w:r>
          <w:rPr/>
          <w:t xml:space="preserve"> p</w:t>
        </w:r>
      </w:ins>
      <w:r>
        <w:rPr/>
        <w:t>owered by the network effect</w:t>
      </w:r>
      <w:ins w:id="40" w:author="Andrew Morton" w:date="2019-02-04T18:55:00Z">
        <w:r>
          <w:rPr/>
          <w:t>.</w:t>
        </w:r>
      </w:ins>
      <w:bookmarkStart w:id="0" w:name="move198898"/>
      <w:bookmarkEnd w:id="0"/>
    </w:p>
    <w:p>
      <w:pPr>
        <w:pStyle w:val="Normal"/>
        <w:spacing w:lineRule="auto" w:line="360"/>
        <w:rPr/>
      </w:pPr>
      <w:del w:id="41" w:author="Andrew Morton" w:date="2019-02-04T18:54:00Z">
        <w:r>
          <w:rPr/>
          <w:tab/>
        </w:r>
      </w:del>
    </w:p>
    <w:p>
      <w:pPr>
        <w:pStyle w:val="Normal"/>
        <w:spacing w:lineRule="auto" w:line="360"/>
        <w:rPr/>
      </w:pPr>
      <w:r>
        <w:rPr/>
        <w:t>Umbrella DAO is a decentralised venture capital organisation on the Ethereum blockchain which provides seed funding for tokenisation proposals.  Umbrella token holders</w:t>
      </w:r>
      <w:ins w:id="43" w:author="Andrew Morton" w:date="2019-02-04T18:38:00Z">
        <w:r>
          <w:rPr/>
          <w:t xml:space="preserve"> are provided with an interface with the gover</w:t>
        </w:r>
      </w:ins>
      <w:ins w:id="44" w:author="Andrew Morton" w:date="2019-02-04T18:39:00Z">
        <w:r>
          <w:rPr/>
          <w:t>nance contract, and they</w:t>
        </w:r>
      </w:ins>
      <w:r>
        <w:rPr/>
        <w:t xml:space="preserve"> can </w:t>
      </w:r>
      <w:ins w:id="45" w:author="Andrew Morton" w:date="2019-02-04T18:38:00Z">
        <w:r>
          <w:rPr/>
          <w:t xml:space="preserve">discuss and </w:t>
        </w:r>
      </w:ins>
      <w:r>
        <w:rPr/>
        <w:t xml:space="preserve">vote on proposals </w:t>
      </w:r>
      <w:ins w:id="46" w:author="Andrew Morton" w:date="2019-02-04T18:39:00Z">
        <w:r>
          <w:rPr/>
          <w:t>via a</w:t>
        </w:r>
      </w:ins>
      <w:del w:id="47" w:author="Andrew Morton" w:date="2019-02-04T18:39:00Z">
        <w:r>
          <w:rPr/>
          <w:delText xml:space="preserve">made to the DAO governance contract.  A </w:delText>
        </w:r>
      </w:del>
      <w:ins w:id="48" w:author="Andrew Morton" w:date="2019-02-04T18:39:00Z">
        <w:r>
          <w:rPr/>
          <w:t xml:space="preserve"> </w:t>
        </w:r>
      </w:ins>
      <w:r>
        <w:rPr/>
        <w:t>forum</w:t>
      </w:r>
      <w:del w:id="49" w:author="Andrew Morton" w:date="2019-02-04T18:39:00Z">
        <w:r>
          <w:rPr/>
          <w:delText xml:space="preserve"> for discussing and voting on proposals is provided, and proposers are provided with an interface with the governance contract</w:delText>
        </w:r>
      </w:del>
      <w:r>
        <w:rPr/>
        <w:t xml:space="preserve">.  </w:t>
      </w:r>
      <w:ins w:id="50" w:author="Andrew Morton" w:date="2019-02-04T18:39:00Z">
        <w:r>
          <w:rPr/>
          <w:t xml:space="preserve">Administration of the </w:t>
        </w:r>
      </w:ins>
      <w:r>
        <w:rPr/>
        <w:t xml:space="preserve">Umbrella DAO </w:t>
      </w:r>
      <w:ins w:id="51" w:author="Andrew Morton" w:date="2019-02-04T18:40:00Z">
        <w:r>
          <w:rPr/>
          <w:t xml:space="preserve">is completely </w:t>
        </w:r>
      </w:ins>
      <w:del w:id="52" w:author="Andrew Morton" w:date="2019-02-04T18:40:00Z">
        <w:r>
          <w:rPr/>
          <w:delText xml:space="preserve">will have no </w:delText>
        </w:r>
      </w:del>
      <w:ins w:id="53" w:author="Andrew Morton" w:date="2019-02-04T18:40:00Z">
        <w:r>
          <w:rPr/>
          <w:t>de</w:t>
        </w:r>
      </w:ins>
      <w:r>
        <w:rPr/>
        <w:t>centralised</w:t>
      </w:r>
      <w:del w:id="54" w:author="Andrew Morton" w:date="2019-02-04T18:40:00Z">
        <w:r>
          <w:rPr/>
          <w:delText xml:space="preserve"> administration</w:delText>
        </w:r>
      </w:del>
      <w:r>
        <w:rPr/>
        <w:t xml:space="preserve">.  </w:t>
      </w:r>
      <w:ins w:id="55" w:author="Andrew Morton" w:date="2019-02-05T21:00:00Z">
        <w:r>
          <w:rPr/>
          <w:t>Participation is open to a</w:t>
        </w:r>
      </w:ins>
      <w:del w:id="56" w:author="Andrew Morton" w:date="2019-02-05T21:00:00Z">
        <w:r>
          <w:rPr/>
          <w:delText>A</w:delText>
        </w:r>
      </w:del>
      <w:r>
        <w:rPr/>
        <w:t>nyone, anywhere</w:t>
      </w:r>
      <w:del w:id="57" w:author="Andrew Morton" w:date="2019-02-05T21:00:00Z">
        <w:r>
          <w:rPr/>
          <w:delText xml:space="preserve"> will be free to take part</w:delText>
        </w:r>
      </w:del>
      <w:ins w:id="58" w:author="Andrew Morton" w:date="2019-02-04T18:40:00Z">
        <w:r>
          <w:rPr/>
          <w:t>.</w:t>
        </w:r>
      </w:ins>
    </w:p>
    <w:p>
      <w:pPr>
        <w:pStyle w:val="Normal"/>
        <w:spacing w:lineRule="auto" w:line="360"/>
        <w:jc w:val="center"/>
        <w:rPr>
          <w:color w:val="000000"/>
        </w:rPr>
      </w:pPr>
      <w:r>
        <w:rPr>
          <w:color w:val="000000"/>
        </w:rPr>
        <w:tab/>
      </w:r>
    </w:p>
    <w:p>
      <w:pPr>
        <w:pStyle w:val="Normal"/>
        <w:spacing w:lineRule="auto" w:line="360"/>
        <w:jc w:val="center"/>
        <w:rPr>
          <w:color w:val="000000"/>
        </w:rPr>
      </w:pPr>
      <w:r>
        <w:rPr>
          <w:color w:val="000000"/>
        </w:rPr>
        <w:t>1. Abstract</w:t>
      </w:r>
    </w:p>
    <w:p>
      <w:pPr>
        <w:pStyle w:val="Normal"/>
        <w:spacing w:lineRule="auto" w:line="360"/>
        <w:jc w:val="center"/>
        <w:rPr>
          <w:color w:val="000000"/>
        </w:rPr>
      </w:pPr>
      <w:r>
        <w:rPr>
          <w:color w:val="000000"/>
        </w:rPr>
      </w:r>
    </w:p>
    <w:p>
      <w:pPr>
        <w:pStyle w:val="Normal"/>
        <w:spacing w:lineRule="auto" w:line="360"/>
        <w:rPr/>
      </w:pPr>
      <w:r>
        <w:rPr>
          <w:i/>
          <w:iCs/>
          <w:color w:val="000000"/>
          <w:sz w:val="22"/>
          <w:szCs w:val="22"/>
        </w:rPr>
        <w:tab/>
      </w:r>
      <w:r>
        <w:rPr/>
        <w:t xml:space="preserve">Since the dawn of mankind, </w:t>
      </w:r>
      <w:ins w:id="59" w:author="Andrew Morton" w:date="2019-02-04T18:40:00Z">
        <w:r>
          <w:rPr/>
          <w:t>collective organi</w:t>
        </w:r>
      </w:ins>
      <w:ins w:id="60" w:author="Andrew Morton" w:date="2019-02-04T18:41:00Z">
        <w:r>
          <w:rPr/>
          <w:t>sations have become</w:t>
        </w:r>
      </w:ins>
      <w:del w:id="61" w:author="Andrew Morton" w:date="2019-02-04T18:41:00Z">
        <w:r>
          <w:rPr/>
          <w:delText>Human beings have tended towards</w:delText>
        </w:r>
      </w:del>
      <w:r>
        <w:rPr/>
        <w:t xml:space="preserve"> ever more complex</w:t>
      </w:r>
      <w:ins w:id="62" w:author="Andrew Morton" w:date="2019-02-04T18:41:00Z">
        <w:r>
          <w:rPr/>
          <w:t>.</w:t>
        </w:r>
      </w:ins>
      <w:del w:id="63" w:author="Andrew Morton" w:date="2019-02-04T18:41:00Z">
        <w:r>
          <w:rPr/>
          <w:delText xml:space="preserve"> forms of collective </w:delText>
        </w:r>
      </w:del>
      <w:del w:id="64" w:author="Andrew Morton" w:date="2019-02-04T18:41:00Z">
        <w:r>
          <w:rPr>
            <w:lang w:val="en-GB"/>
          </w:rPr>
          <w:delText>organisation; t</w:delText>
        </w:r>
      </w:del>
      <w:ins w:id="65" w:author="Andrew Morton" w:date="2019-02-04T18:41:00Z">
        <w:r>
          <w:rPr>
            <w:lang w:val="en-GB"/>
          </w:rPr>
          <w:t xml:space="preserve"> </w:t>
        </w:r>
      </w:ins>
      <w:ins w:id="66" w:author="Andrew Morton" w:date="2019-02-05T21:00:00Z">
        <w:r>
          <w:rPr>
            <w:lang w:val="en-GB"/>
          </w:rPr>
          <w:t xml:space="preserve">Most </w:t>
        </w:r>
      </w:ins>
      <w:del w:id="67" w:author="Andrew Morton" w:date="2019-02-05T21:00:00Z">
        <w:r>
          <w:rPr>
            <w:lang w:val="en-GB"/>
          </w:rPr>
          <w:delText xml:space="preserve">he majority </w:delText>
        </w:r>
      </w:del>
      <w:r>
        <w:rPr/>
        <w:t>of man</w:t>
      </w:r>
      <w:ins w:id="68" w:author="Andrew Morton" w:date="2019-02-04T18:41:00Z">
        <w:r>
          <w:rPr/>
          <w:t>’</w:t>
        </w:r>
      </w:ins>
      <w:r>
        <w:rPr/>
        <w:t xml:space="preserve">s greatest achievements have been made possible through the constant advancement in organisational forms driven by the search for greater efficiency in achieving a particular goal.  </w:t>
      </w:r>
    </w:p>
    <w:p>
      <w:pPr>
        <w:pStyle w:val="Normal"/>
        <w:spacing w:lineRule="auto" w:line="360"/>
        <w:rPr/>
      </w:pPr>
      <w:r>
        <w:rPr/>
        <w:tab/>
      </w:r>
    </w:p>
    <w:p>
      <w:pPr>
        <w:pStyle w:val="Normal"/>
        <w:spacing w:lineRule="auto" w:line="360"/>
        <w:rPr/>
      </w:pPr>
      <w:r>
        <w:rPr/>
        <w:tab/>
        <w:t>Th</w:t>
      </w:r>
      <w:ins w:id="69" w:author="Andrew Morton" w:date="2019-02-04T18:42:00Z">
        <w:r>
          <w:rPr/>
          <w:t>is organisational advancement ha</w:t>
        </w:r>
      </w:ins>
      <w:ins w:id="70" w:author="Andrew Morton" w:date="2019-02-04T18:43:00Z">
        <w:r>
          <w:rPr/>
          <w:t>s</w:t>
        </w:r>
      </w:ins>
      <w:del w:id="71" w:author="Andrew Morton" w:date="2019-02-04T18:43:00Z">
        <w:r>
          <w:rPr/>
          <w:delText xml:space="preserve">e various methods trialed for coordinating mans varied motivations for the manifestation of a common purpose, have </w:delText>
        </w:r>
      </w:del>
      <w:ins w:id="72" w:author="Andrew Morton" w:date="2019-02-04T18:43:00Z">
        <w:r>
          <w:rPr/>
          <w:t xml:space="preserve"> </w:t>
        </w:r>
      </w:ins>
      <w:r>
        <w:rPr/>
        <w:t>culminated in the corporations and trusts of the present day, w</w:t>
      </w:r>
      <w:ins w:id="73" w:author="Andrew Morton" w:date="2019-02-04T18:43:00Z">
        <w:r>
          <w:rPr/>
          <w:t xml:space="preserve">ith their </w:t>
        </w:r>
      </w:ins>
      <w:del w:id="74" w:author="Andrew Morton" w:date="2019-02-04T18:43:00Z">
        <w:r>
          <w:rPr/>
          <w:delText xml:space="preserve">ho are managed </w:delText>
        </w:r>
      </w:del>
      <w:r>
        <w:rPr/>
        <w:t>rigid</w:t>
      </w:r>
      <w:ins w:id="75" w:author="Andrew Morton" w:date="2019-02-04T18:43:00Z">
        <w:r>
          <w:rPr/>
          <w:t>,</w:t>
        </w:r>
      </w:ins>
      <w:del w:id="76" w:author="Andrew Morton" w:date="2019-02-04T18:43:00Z">
        <w:r>
          <w:rPr/>
          <w:delText>ly from the</w:delText>
        </w:r>
      </w:del>
      <w:r>
        <w:rPr/>
        <w:t xml:space="preserve"> top</w:t>
      </w:r>
      <w:del w:id="77" w:author="Andrew Morton" w:date="2019-02-04T18:43:00Z">
        <w:r>
          <w:rPr/>
          <w:delText xml:space="preserve"> </w:delText>
        </w:r>
      </w:del>
      <w:ins w:id="78" w:author="Andrew Morton" w:date="2019-02-04T18:43:00Z">
        <w:r>
          <w:rPr/>
          <w:t>-</w:t>
        </w:r>
      </w:ins>
      <w:r>
        <w:rPr/>
        <w:t>down</w:t>
      </w:r>
      <w:ins w:id="79" w:author="Andrew Morton" w:date="2019-02-04T18:43:00Z">
        <w:r>
          <w:rPr/>
          <w:t xml:space="preserve"> management</w:t>
        </w:r>
      </w:ins>
      <w:r>
        <w:rPr/>
        <w:t xml:space="preserve">, </w:t>
      </w:r>
      <w:ins w:id="80" w:author="Andrew Morton" w:date="2019-02-04T18:44:00Z">
        <w:r>
          <w:rPr/>
          <w:t xml:space="preserve">lack of transparent </w:t>
        </w:r>
      </w:ins>
      <w:r>
        <w:rPr/>
        <w:t>audit</w:t>
      </w:r>
      <w:ins w:id="81" w:author="Andrew Morton" w:date="2019-02-04T18:44:00Z">
        <w:r>
          <w:rPr/>
          <w:t xml:space="preserve">ing, and </w:t>
        </w:r>
      </w:ins>
      <w:del w:id="82" w:author="Andrew Morton" w:date="2019-02-04T18:44:00Z">
        <w:r>
          <w:rPr/>
          <w:delText xml:space="preserve">ed by centralised, closed institutions, and regulated by the often </w:delText>
        </w:r>
      </w:del>
      <w:r>
        <w:rPr/>
        <w:t xml:space="preserve">haphazard or </w:t>
      </w:r>
      <w:ins w:id="83" w:author="Andrew Morton" w:date="2019-02-04T18:44:00Z">
        <w:r>
          <w:rPr/>
          <w:t xml:space="preserve">even </w:t>
        </w:r>
      </w:ins>
      <w:r>
        <w:rPr/>
        <w:t>corrupt</w:t>
      </w:r>
      <w:ins w:id="84" w:author="Andrew Morton" w:date="2019-02-04T18:44:00Z">
        <w:r>
          <w:rPr/>
          <w:t xml:space="preserve"> regulation</w:t>
        </w:r>
      </w:ins>
      <w:del w:id="85" w:author="Andrew Morton" w:date="2019-02-04T18:44:00Z">
        <w:r>
          <w:rPr/>
          <w:delText xml:space="preserve"> legal systems of various overlapping jurisdictions</w:delText>
        </w:r>
      </w:del>
      <w:r>
        <w:rPr/>
        <w:t xml:space="preserve">. </w:t>
      </w:r>
    </w:p>
    <w:p>
      <w:pPr>
        <w:pStyle w:val="Normal"/>
        <w:spacing w:lineRule="auto" w:line="360"/>
        <w:rPr/>
      </w:pPr>
      <w:r>
        <w:rPr/>
        <w:tab/>
      </w:r>
    </w:p>
    <w:p>
      <w:pPr>
        <w:pStyle w:val="Normal"/>
        <w:spacing w:lineRule="auto" w:line="360"/>
        <w:rPr/>
      </w:pPr>
      <w:r>
        <w:rPr/>
        <w:tab/>
        <w:t xml:space="preserve">Even now, </w:t>
      </w:r>
      <w:ins w:id="86" w:author="Andrew Morton" w:date="2019-02-04T18:44:00Z">
        <w:r>
          <w:rPr/>
          <w:t xml:space="preserve">most people in the </w:t>
        </w:r>
      </w:ins>
      <w:del w:id="87" w:author="Andrew Morton" w:date="2019-02-04T18:44:00Z">
        <w:r>
          <w:rPr/>
          <w:delText>the maj</w:delText>
        </w:r>
      </w:del>
      <w:del w:id="88" w:author="Andrew Morton" w:date="2019-02-04T18:45:00Z">
        <w:r>
          <w:rPr/>
          <w:delText xml:space="preserve">ority of the </w:delText>
        </w:r>
      </w:del>
      <w:r>
        <w:rPr/>
        <w:t>world</w:t>
      </w:r>
      <w:del w:id="89" w:author="Andrew Morton" w:date="2019-02-04T18:45:00Z">
        <w:r>
          <w:rPr/>
          <w:delText>s</w:delText>
        </w:r>
      </w:del>
      <w:ins w:id="90" w:author="Andrew Morton" w:date="2019-02-04T18:46:00Z">
        <w:r>
          <w:rPr/>
          <w:t xml:space="preserve"> are disenfranchised and</w:t>
        </w:r>
      </w:ins>
      <w:ins w:id="91" w:author="Andrew Morton" w:date="2019-02-04T18:45:00Z">
        <w:r>
          <w:rPr/>
          <w:t xml:space="preserve"> </w:t>
        </w:r>
      </w:ins>
      <w:del w:id="92" w:author="Andrew Morton" w:date="2019-02-04T18:45:00Z">
        <w:r>
          <w:rPr/>
          <w:delText xml:space="preserve"> population </w:delText>
        </w:r>
      </w:del>
      <w:r>
        <w:rPr/>
        <w:t xml:space="preserve">have no access to </w:t>
      </w:r>
      <w:del w:id="93" w:author="Andrew Morton" w:date="2019-02-04T18:45:00Z">
        <w:r>
          <w:rPr/>
          <w:delText xml:space="preserve">a fair court, unable to find any recourse for </w:delText>
        </w:r>
      </w:del>
      <w:r>
        <w:rPr/>
        <w:t xml:space="preserve">justice against the cartels and monopolies that control so much </w:t>
      </w:r>
      <w:ins w:id="94" w:author="Andrew Morton" w:date="2019-02-04T18:45:00Z">
        <w:r>
          <w:rPr/>
          <w:t>of</w:t>
        </w:r>
      </w:ins>
      <w:del w:id="95" w:author="Andrew Morton" w:date="2019-02-04T18:45:00Z">
        <w:r>
          <w:rPr/>
          <w:delText>in</w:delText>
        </w:r>
      </w:del>
      <w:r>
        <w:rPr/>
        <w:t xml:space="preserve"> their lives</w:t>
      </w:r>
      <w:del w:id="96" w:author="Andrew Morton" w:date="2019-02-04T18:46:00Z">
        <w:r>
          <w:rPr/>
          <w:delText>, are disenfranchised of all ownership</w:delText>
        </w:r>
      </w:del>
      <w:r>
        <w:rPr/>
        <w:t>.  This lawless condition has resulted in huge and growing inequality, unrest and humanitarian cris</w:t>
      </w:r>
      <w:ins w:id="97" w:author="Andrew Morton" w:date="2019-02-04T18:46:00Z">
        <w:r>
          <w:rPr/>
          <w:t>e</w:t>
        </w:r>
      </w:ins>
      <w:del w:id="98" w:author="Andrew Morton" w:date="2019-02-04T18:46:00Z">
        <w:r>
          <w:rPr/>
          <w:delText>i</w:delText>
        </w:r>
      </w:del>
      <w:r>
        <w:rPr/>
        <w:t>s</w:t>
      </w:r>
      <w:del w:id="99" w:author="Andrew Morton" w:date="2019-02-04T18:46:00Z">
        <w:r>
          <w:rPr/>
          <w:delText xml:space="preserve"> across the world</w:delText>
        </w:r>
      </w:del>
      <w:r>
        <w:rPr/>
        <w:t xml:space="preserve">.  </w:t>
      </w:r>
      <w:ins w:id="100" w:author="Andrew Morton" w:date="2019-02-04T18:48:00Z">
        <w:r>
          <w:rPr/>
          <w:t>Given this sorry</w:t>
        </w:r>
      </w:ins>
      <w:del w:id="101" w:author="Andrew Morton" w:date="2019-02-04T18:48:00Z">
        <w:r>
          <w:rPr/>
          <w:delText>The</w:delText>
        </w:r>
      </w:del>
      <w:r>
        <w:rPr/>
        <w:t xml:space="preserve"> state of affairs</w:t>
      </w:r>
      <w:ins w:id="102" w:author="Andrew Morton" w:date="2019-02-04T18:48:00Z">
        <w:r>
          <w:rPr/>
          <w:t xml:space="preserve">, </w:t>
        </w:r>
      </w:ins>
      <w:del w:id="103" w:author="Andrew Morton" w:date="2019-02-04T18:48:00Z">
        <w:r>
          <w:rPr/>
          <w:delText xml:space="preserve"> evidences the fact that there may yet be some improvements to be made in </w:delText>
        </w:r>
      </w:del>
      <w:r>
        <w:rPr/>
        <w:t xml:space="preserve">how </w:t>
      </w:r>
      <w:del w:id="104" w:author="Andrew Morton" w:date="2019-02-04T18:48:00Z">
        <w:r>
          <w:rPr/>
          <w:delText xml:space="preserve">we </w:delText>
        </w:r>
      </w:del>
      <w:r>
        <w:rPr/>
        <w:t xml:space="preserve">can </w:t>
      </w:r>
      <w:ins w:id="105" w:author="Andrew Morton" w:date="2019-02-04T18:48:00Z">
        <w:r>
          <w:rPr/>
          <w:t>we imp</w:t>
        </w:r>
      </w:ins>
      <w:ins w:id="106" w:author="Andrew Morton" w:date="2019-02-04T18:49:00Z">
        <w:r>
          <w:rPr/>
          <w:t>rove how we</w:t>
        </w:r>
      </w:ins>
      <w:del w:id="107" w:author="Andrew Morton" w:date="2019-02-04T18:49:00Z">
        <w:r>
          <w:rPr/>
          <w:delText>go about</w:delText>
        </w:r>
      </w:del>
      <w:r>
        <w:rPr/>
        <w:t xml:space="preserve"> organis</w:t>
      </w:r>
      <w:ins w:id="108" w:author="Andrew Morton" w:date="2019-02-04T18:49:00Z">
        <w:r>
          <w:rPr/>
          <w:t>e</w:t>
        </w:r>
      </w:ins>
      <w:del w:id="109" w:author="Andrew Morton" w:date="2019-02-04T18:49:00Z">
        <w:r>
          <w:rPr/>
          <w:delText>ing</w:delText>
        </w:r>
      </w:del>
      <w:r>
        <w:rPr/>
        <w:t xml:space="preserve"> ourselves</w:t>
      </w:r>
      <w:ins w:id="110" w:author="Andrew Morton" w:date="2019-02-05T21:02:00Z">
        <w:r>
          <w:rPr/>
          <w:t>?</w:t>
        </w:r>
      </w:ins>
      <w:del w:id="111" w:author="Andrew Morton" w:date="2019-02-05T21:01:00Z">
        <w:r>
          <w:rPr/>
          <w:delText>.</w:delText>
        </w:r>
      </w:del>
      <w:r>
        <w:rPr/>
        <w:t xml:space="preserve">   </w:t>
      </w:r>
    </w:p>
    <w:p>
      <w:pPr>
        <w:pStyle w:val="Normal"/>
        <w:spacing w:lineRule="auto" w:line="360"/>
        <w:rPr>
          <w:i/>
          <w:i/>
          <w:iCs/>
          <w:color w:val="000000"/>
          <w:sz w:val="22"/>
          <w:szCs w:val="22"/>
        </w:rPr>
      </w:pPr>
      <w:r>
        <w:rPr>
          <w:i/>
          <w:iCs/>
          <w:color w:val="000000"/>
          <w:sz w:val="22"/>
          <w:szCs w:val="22"/>
        </w:rPr>
      </w:r>
    </w:p>
    <w:p>
      <w:pPr>
        <w:pStyle w:val="Normal"/>
        <w:spacing w:lineRule="auto" w:line="360"/>
        <w:ind w:left="449" w:right="1080" w:hanging="0"/>
        <w:rPr/>
      </w:pPr>
      <w:del w:id="112" w:author="Andrew Morton" w:date="2019-02-04T18:49:00Z">
        <w:r>
          <w:rPr>
            <w:i/>
            <w:iCs/>
            <w:color w:val="000000"/>
            <w:sz w:val="22"/>
            <w:szCs w:val="22"/>
          </w:rPr>
          <w:delText>“</w:delText>
        </w:r>
      </w:del>
      <w:r>
        <w:rPr>
          <w:i/>
          <w:iCs/>
          <w:color w:val="000000"/>
          <w:sz w:val="22"/>
          <w:szCs w:val="22"/>
        </w:rPr>
        <w:t>Less economic freedom implies less economic opportunities, less investment, less jobs, etc. It is not hard to see this leading to starvation or deaths.</w:t>
      </w:r>
      <w:del w:id="113" w:author="Andrew Morton" w:date="2019-02-04T18:49:00Z">
        <w:r>
          <w:rPr>
            <w:i/>
            <w:iCs/>
            <w:color w:val="000000"/>
            <w:sz w:val="22"/>
            <w:szCs w:val="22"/>
          </w:rPr>
          <w:delText>”</w:delText>
        </w:r>
      </w:del>
      <w:r>
        <w:rPr>
          <w:i/>
          <w:iCs/>
          <w:color w:val="000000"/>
          <w:sz w:val="22"/>
          <w:szCs w:val="22"/>
        </w:rPr>
        <w:t xml:space="preserve"> </w:t>
      </w:r>
    </w:p>
    <w:p>
      <w:pPr>
        <w:pStyle w:val="Normal"/>
        <w:spacing w:lineRule="auto" w:line="360"/>
        <w:ind w:left="720" w:right="720" w:hanging="0"/>
        <w:rPr>
          <w:i/>
          <w:i/>
          <w:iCs/>
          <w:color w:val="000000"/>
          <w:sz w:val="22"/>
          <w:szCs w:val="22"/>
        </w:rPr>
      </w:pPr>
      <w:r>
        <w:rPr>
          <w:i/>
          <w:iCs/>
          <w:color w:val="000000"/>
          <w:sz w:val="22"/>
          <w:szCs w:val="22"/>
        </w:rPr>
        <w:t xml:space="preserve"> </w:t>
      </w:r>
      <w:r>
        <w:rPr>
          <w:i/>
          <w:iCs/>
          <w:color w:val="000000"/>
          <w:sz w:val="22"/>
          <w:szCs w:val="22"/>
        </w:rPr>
        <w:t>- Roger Ver</w:t>
      </w:r>
    </w:p>
    <w:p>
      <w:pPr>
        <w:pStyle w:val="Normal"/>
        <w:spacing w:lineRule="auto" w:line="360"/>
        <w:jc w:val="center"/>
        <w:rPr/>
      </w:pPr>
      <w:r>
        <w:rPr/>
        <w:t>2. Decentralised Autonomous Organisations</w:t>
      </w:r>
    </w:p>
    <w:p>
      <w:pPr>
        <w:pStyle w:val="Normal"/>
        <w:spacing w:lineRule="auto" w:line="360"/>
        <w:rPr/>
      </w:pPr>
      <w:r>
        <w:rPr/>
      </w:r>
    </w:p>
    <w:p>
      <w:pPr>
        <w:pStyle w:val="Normal"/>
        <w:spacing w:lineRule="auto" w:line="360"/>
        <w:rPr/>
      </w:pPr>
      <w:r>
        <w:rPr/>
        <w:tab/>
        <w:t xml:space="preserve">Recent successful implementations of distributed applications on programmable blockchains have opened up new possibilities in the engineering of organisational structures.  </w:t>
        <w:tab/>
      </w:r>
    </w:p>
    <w:p>
      <w:pPr>
        <w:pStyle w:val="Normal"/>
        <w:spacing w:lineRule="auto" w:line="360"/>
        <w:rPr/>
      </w:pPr>
      <w:r>
        <w:rPr/>
      </w:r>
    </w:p>
    <w:p>
      <w:pPr>
        <w:pStyle w:val="Normal"/>
        <w:spacing w:lineRule="auto" w:line="360"/>
        <w:rPr/>
      </w:pPr>
      <w:r>
        <w:rPr/>
        <w:tab/>
        <w:t>Smart contracts that hold and move tokens according to unchangeable and publicly encoded rules allow for greater audit trail transparency and remove the need for trusted intermediaries.  Voting</w:t>
      </w:r>
      <w:ins w:id="114" w:author="Andrew Morton" w:date="2019-02-04T18:50:00Z">
        <w:r>
          <w:rPr/>
          <w:t xml:space="preserve"> cannot be rigged</w:t>
        </w:r>
      </w:ins>
      <w:del w:id="115" w:author="Andrew Morton" w:date="2019-02-04T18:50:00Z">
        <w:r>
          <w:rPr/>
          <w:delText xml:space="preserve"> becomes immune from ballot rigging</w:delText>
        </w:r>
      </w:del>
      <w:r>
        <w:rPr/>
        <w:t xml:space="preserve"> when</w:t>
      </w:r>
      <w:ins w:id="116" w:author="Andrew Morton" w:date="2019-02-04T18:50:00Z">
        <w:r>
          <w:rPr/>
          <w:t xml:space="preserve"> it</w:t>
        </w:r>
      </w:ins>
      <w:ins w:id="117" w:author="Andrew Morton" w:date="2019-02-04T18:51:00Z">
        <w:r>
          <w:rPr/>
          <w:t xml:space="preserve"> is</w:t>
        </w:r>
      </w:ins>
      <w:r>
        <w:rPr/>
        <w:t xml:space="preserve"> tokenised and </w:t>
      </w:r>
      <w:ins w:id="118" w:author="Andrew Morton" w:date="2019-02-04T18:51:00Z">
        <w:r>
          <w:rPr/>
          <w:t xml:space="preserve">takes place </w:t>
        </w:r>
      </w:ins>
      <w:del w:id="119" w:author="Andrew Morton" w:date="2019-02-04T18:51:00Z">
        <w:r>
          <w:rPr/>
          <w:delText xml:space="preserve">carried out </w:delText>
        </w:r>
      </w:del>
      <w:r>
        <w:rPr/>
        <w:t>in a blockchain environment</w:t>
      </w:r>
      <w:ins w:id="120" w:author="Andrew Morton" w:date="2019-02-04T18:51:00Z">
        <w:r>
          <w:rPr/>
          <w:t>;</w:t>
        </w:r>
      </w:ins>
      <w:del w:id="121" w:author="Andrew Morton" w:date="2019-02-04T18:51:00Z">
        <w:r>
          <w:rPr/>
          <w:delText>,</w:delText>
        </w:r>
      </w:del>
      <w:r>
        <w:rPr/>
        <w:t xml:space="preserve"> contracts become trivial and self-enforcing,</w:t>
      </w:r>
      <w:ins w:id="122" w:author="Andrew Morton" w:date="2019-02-04T18:51:00Z">
        <w:r>
          <w:rPr/>
          <w:t xml:space="preserve"> and</w:t>
        </w:r>
      </w:ins>
      <w:r>
        <w:rPr/>
        <w:t xml:space="preserve"> micro-transactions are simple to implement.  Blockchains allow you to prove who you are and at the same time remain private to a large degree, giving users control over their identity.  </w:t>
      </w:r>
    </w:p>
    <w:p>
      <w:pPr>
        <w:pStyle w:val="Normal"/>
        <w:spacing w:lineRule="auto" w:line="360"/>
        <w:rPr/>
      </w:pPr>
      <w:r>
        <w:rPr/>
      </w:r>
    </w:p>
    <w:p>
      <w:pPr>
        <w:pStyle w:val="Normal"/>
        <w:spacing w:lineRule="auto" w:line="360"/>
        <w:rPr/>
      </w:pPr>
      <w:r>
        <w:rPr/>
        <w:tab/>
        <w:t xml:space="preserve">Properties such as these facilitate the creation </w:t>
      </w:r>
      <w:del w:id="123" w:author="Andrew Morton" w:date="2019-02-04T18:52:00Z">
        <w:r>
          <w:rPr/>
          <w:delText xml:space="preserve">on distributed state machines </w:delText>
        </w:r>
      </w:del>
      <w:r>
        <w:rPr/>
        <w:t xml:space="preserve">of amorphous corporation-like entities </w:t>
      </w:r>
      <w:ins w:id="124" w:author="Andrew Morton" w:date="2019-02-04T18:52:00Z">
        <w:r>
          <w:rPr/>
          <w:t xml:space="preserve">on distributed state machines </w:t>
        </w:r>
      </w:ins>
      <w:r>
        <w:rPr/>
        <w:t xml:space="preserve">that replace the administrative infrastructure of a shareholder corporation with code. </w:t>
      </w:r>
    </w:p>
    <w:p>
      <w:pPr>
        <w:pStyle w:val="Normal"/>
        <w:spacing w:lineRule="auto" w:line="360"/>
        <w:rPr/>
      </w:pPr>
      <w:r>
        <w:rPr/>
      </w:r>
    </w:p>
    <w:p>
      <w:pPr>
        <w:pStyle w:val="Normal"/>
        <w:spacing w:lineRule="auto" w:line="360"/>
        <w:ind w:left="720" w:right="720" w:hanging="0"/>
        <w:rPr/>
      </w:pPr>
      <w:del w:id="125" w:author="Andrew Morton" w:date="2019-02-04T18:52:00Z">
        <w:r>
          <w:rPr>
            <w:i/>
            <w:iCs/>
            <w:color w:val="404040"/>
            <w:sz w:val="22"/>
            <w:szCs w:val="22"/>
          </w:rPr>
          <w:delText>“</w:delText>
        </w:r>
      </w:del>
      <w:r>
        <w:rPr>
          <w:i/>
          <w:iCs/>
          <w:color w:val="404040"/>
          <w:sz w:val="22"/>
          <w:szCs w:val="22"/>
        </w:rPr>
        <w:t>We talk about so-called “smart contracts” that execute themselves without any need, or any opportunity, for human intervention or involvement, people forming Skynet-like “decentralized autonomous organizations” that live entirely on the cloud and yet control powerful financial resources and can incentivize people to do very real things in the physical world, decentralized “math-based law”, and a seemingly utopian quest to create some kind of fully trust-free society.  To the uninformed user, and especially to those who have not even heard of plain old Bitcoin, it can be hard to see how these kinds of things are possible, and if they are, why they can possibly be desirable.</w:t>
      </w:r>
      <w:del w:id="126" w:author="Andrew Morton" w:date="2019-02-04T18:53:00Z">
        <w:r>
          <w:rPr>
            <w:i/>
            <w:iCs/>
            <w:color w:val="404040"/>
            <w:sz w:val="22"/>
            <w:szCs w:val="22"/>
          </w:rPr>
          <w:delText>”</w:delText>
        </w:r>
      </w:del>
      <w:r>
        <w:rPr>
          <w:i/>
          <w:iCs/>
          <w:color w:val="404040"/>
          <w:sz w:val="22"/>
          <w:szCs w:val="22"/>
        </w:rPr>
        <w:t xml:space="preserve"> - Vitalik Buterin</w:t>
      </w:r>
    </w:p>
    <w:p>
      <w:pPr>
        <w:pStyle w:val="Normal"/>
        <w:spacing w:lineRule="auto" w:line="360"/>
        <w:rPr/>
      </w:pPr>
      <w:r>
        <w:rPr/>
      </w:r>
    </w:p>
    <w:p>
      <w:pPr>
        <w:pStyle w:val="Normal"/>
        <w:spacing w:lineRule="auto" w:line="360"/>
        <w:rPr/>
      </w:pPr>
      <w:r>
        <w:rPr/>
        <w:tab/>
        <w:t>DAOs are open, self-organized networks coordinated by crypto-economic incentives and self-executing code, cooperating around shared goals. Powered by the network effect</w:t>
      </w:r>
      <w:bookmarkStart w:id="1" w:name="move1988981"/>
      <w:bookmarkEnd w:id="1"/>
    </w:p>
    <w:p>
      <w:pPr>
        <w:pStyle w:val="Normal"/>
        <w:spacing w:lineRule="auto" w:line="360"/>
        <w:rPr/>
      </w:pPr>
      <w:r>
        <w:rPr/>
        <w:tab/>
      </w:r>
    </w:p>
    <w:p>
      <w:pPr>
        <w:pStyle w:val="Normal"/>
        <w:spacing w:lineRule="auto" w:line="360"/>
        <w:rPr/>
      </w:pPr>
      <w:r>
        <w:rPr/>
        <w:tab/>
        <w:t xml:space="preserve">Cryptocurrencies </w:t>
      </w:r>
      <w:ins w:id="127" w:author="Andrew Morton" w:date="2019-02-05T13:54:00Z">
        <w:r>
          <w:rPr/>
          <w:t xml:space="preserve">are </w:t>
        </w:r>
      </w:ins>
      <w:del w:id="128" w:author="Andrew Morton" w:date="2019-02-05T13:54:00Z">
        <w:r>
          <w:rPr/>
          <w:delText>themselve</w:delText>
        </w:r>
      </w:del>
      <w:del w:id="129" w:author="Andrew Morton" w:date="2019-02-05T13:55:00Z">
        <w:r>
          <w:rPr/>
          <w:delText xml:space="preserve">s have </w:delText>
        </w:r>
      </w:del>
      <w:r>
        <w:rPr/>
        <w:t>autonomous organisation</w:t>
      </w:r>
      <w:ins w:id="130" w:author="Andrew Morton" w:date="2019-02-05T13:55:00Z">
        <w:r>
          <w:rPr/>
          <w:t xml:space="preserve">s. </w:t>
        </w:r>
      </w:ins>
      <w:del w:id="131" w:author="Andrew Morton" w:date="2019-02-05T13:55:00Z">
        <w:r>
          <w:rPr/>
          <w:delText>al characteristics,</w:delText>
        </w:r>
      </w:del>
      <w:r>
        <w:rPr/>
        <w:t xml:space="preserve"> From a few lines of code spring whole communities of researchers and contributors at all levels</w:t>
      </w:r>
      <w:ins w:id="132" w:author="Andrew Morton" w:date="2019-02-05T13:55:00Z">
        <w:r>
          <w:rPr/>
          <w:t>. There is no need for</w:t>
        </w:r>
      </w:ins>
      <w:del w:id="133" w:author="Andrew Morton" w:date="2019-02-05T13:55:00Z">
        <w:r>
          <w:rPr/>
          <w:delText>,  the participants needing neither</w:delText>
        </w:r>
      </w:del>
      <w:r>
        <w:rPr/>
        <w:t xml:space="preserve"> punitive enforcement or any trust in the other party.  These powerful, purpose-driven communities</w:t>
      </w:r>
      <w:del w:id="134" w:author="Andrew Morton" w:date="2019-02-05T13:56:00Z">
        <w:r>
          <w:rPr/>
          <w:delText>, give us</w:delText>
        </w:r>
      </w:del>
      <w:r>
        <w:rPr/>
        <w:t xml:space="preserve"> pro</w:t>
      </w:r>
      <w:ins w:id="135" w:author="Andrew Morton" w:date="2019-02-05T13:56:00Z">
        <w:r>
          <w:rPr/>
          <w:t>ve</w:t>
        </w:r>
      </w:ins>
      <w:del w:id="136" w:author="Andrew Morton" w:date="2019-02-05T13:56:00Z">
        <w:r>
          <w:rPr/>
          <w:delText>of</w:delText>
        </w:r>
      </w:del>
      <w:r>
        <w:rPr/>
        <w:t xml:space="preserve"> that </w:t>
      </w:r>
      <w:ins w:id="137" w:author="Andrew Morton" w:date="2019-02-05T13:56:00Z">
        <w:r>
          <w:rPr/>
          <w:t>DAO</w:t>
        </w:r>
      </w:ins>
      <w:ins w:id="138" w:author="Andrew Morton" w:date="2019-02-05T21:04:00Z">
        <w:r>
          <w:rPr/>
          <w:t>s</w:t>
        </w:r>
      </w:ins>
      <w:del w:id="139" w:author="Andrew Morton" w:date="2019-02-05T13:56:00Z">
        <w:r>
          <w:rPr/>
          <w:delText>decentralised autonomous organisations</w:delText>
        </w:r>
      </w:del>
      <w:r>
        <w:rPr/>
        <w:t xml:space="preserve"> can</w:t>
      </w:r>
      <w:del w:id="140" w:author="Andrew Morton" w:date="2019-02-05T13:56:00Z">
        <w:r>
          <w:rPr/>
          <w:delText xml:space="preserve"> </w:delText>
        </w:r>
      </w:del>
      <w:r>
        <w:rPr/>
        <w:t>not only exist in theory but also thrive in the real world.</w:t>
        <w:tab/>
      </w:r>
    </w:p>
    <w:p>
      <w:pPr>
        <w:pStyle w:val="Normal"/>
        <w:spacing w:lineRule="auto" w:line="360"/>
        <w:rPr/>
      </w:pPr>
      <w:r>
        <w:rPr/>
      </w:r>
    </w:p>
    <w:p>
      <w:pPr>
        <w:pStyle w:val="Normal"/>
        <w:spacing w:lineRule="auto" w:line="360"/>
        <w:rPr/>
      </w:pPr>
      <w:r>
        <w:rPr/>
        <w:tab/>
        <w:t xml:space="preserve">Ethereum has </w:t>
      </w:r>
      <w:ins w:id="141" w:author="Andrew Morton" w:date="2019-02-05T13:56:00Z">
        <w:r>
          <w:rPr/>
          <w:t xml:space="preserve">been </w:t>
        </w:r>
      </w:ins>
      <w:del w:id="142" w:author="Andrew Morton" w:date="2019-02-05T13:56:00Z">
        <w:r>
          <w:rPr/>
          <w:delText>beco</w:delText>
        </w:r>
      </w:del>
      <w:del w:id="143" w:author="Andrew Morton" w:date="2019-02-05T13:57:00Z">
        <w:r>
          <w:rPr/>
          <w:delText xml:space="preserve">me </w:delText>
        </w:r>
      </w:del>
      <w:r>
        <w:rPr/>
        <w:t>a focus of DAO development since its in</w:t>
      </w:r>
      <w:ins w:id="144" w:author="Andrew Morton" w:date="2019-02-05T13:57:00Z">
        <w:r>
          <w:rPr/>
          <w:t>ception</w:t>
        </w:r>
      </w:ins>
      <w:del w:id="145" w:author="Andrew Morton" w:date="2019-02-05T13:57:00Z">
        <w:r>
          <w:rPr/>
          <w:delText>vention</w:delText>
        </w:r>
      </w:del>
      <w:ins w:id="146" w:author="Andrew Morton" w:date="2019-02-05T13:57:00Z">
        <w:r>
          <w:rPr/>
          <w:t>, some examples being</w:t>
        </w:r>
      </w:ins>
      <w:del w:id="147" w:author="Andrew Morton" w:date="2019-02-05T13:57:00Z">
        <w:r>
          <w:rPr/>
          <w:delText>.  With several implementations of various designs and degrees of success;</w:delText>
        </w:r>
      </w:del>
      <w:r>
        <w:rPr/>
        <w:t xml:space="preserve">  DigixDAO (</w:t>
      </w:r>
      <w:ins w:id="148" w:author="Andrew Morton" w:date="2019-02-05T13:57:00Z">
        <w:r>
          <w:rPr/>
          <w:t>g</w:t>
        </w:r>
      </w:ins>
      <w:del w:id="149" w:author="Andrew Morton" w:date="2019-02-05T13:57:00Z">
        <w:r>
          <w:rPr/>
          <w:delText>G</w:delText>
        </w:r>
      </w:del>
      <w:r>
        <w:rPr/>
        <w:t>old tokenisation DAO), MakerDAO (stablecoin DAO), TheDAO (</w:t>
      </w:r>
      <w:ins w:id="150" w:author="Andrew Morton" w:date="2019-02-05T21:05:00Z">
        <w:r>
          <w:rPr/>
          <w:t xml:space="preserve">a </w:t>
        </w:r>
      </w:ins>
      <w:r>
        <w:rPr/>
        <w:t xml:space="preserve">defunct general DAO), </w:t>
      </w:r>
      <w:ins w:id="151" w:author="Andrew Morton" w:date="2019-02-05T13:58:00Z">
        <w:r>
          <w:rPr/>
          <w:t xml:space="preserve">and </w:t>
        </w:r>
      </w:ins>
      <w:r>
        <w:rPr/>
        <w:t>Daostack (DAO platform)</w:t>
      </w:r>
      <w:ins w:id="152" w:author="Andrew Morton" w:date="2019-02-05T13:58:00Z">
        <w:r>
          <w:rPr/>
          <w:t>.</w:t>
        </w:r>
      </w:ins>
      <w:del w:id="153" w:author="Andrew Morton" w:date="2019-02-05T13:58:00Z">
        <w:r>
          <w:rPr/>
          <w:delText>;</w:delText>
        </w:r>
      </w:del>
      <w:ins w:id="154" w:author="Andrew Morton" w:date="2019-02-05T13:58:00Z">
        <w:r>
          <w:rPr/>
          <w:t xml:space="preserve"> </w:t>
        </w:r>
      </w:ins>
      <w:r>
        <w:rPr/>
        <w:t xml:space="preserve">  </w:t>
      </w:r>
      <w:del w:id="155" w:author="Andrew Morton" w:date="2019-02-05T13:58:00Z">
        <w:r>
          <w:rPr/>
          <w:delText>Along with a pro</w:delText>
        </w:r>
      </w:del>
      <w:del w:id="156" w:author="Andrew Morton" w:date="2019-02-05T13:59:00Z">
        <w:r>
          <w:rPr/>
          <w:delText xml:space="preserve">liferation of </w:delText>
        </w:r>
      </w:del>
      <w:ins w:id="157" w:author="Andrew Morton" w:date="2019-02-05T13:59:00Z">
        <w:r>
          <w:rPr/>
          <w:t xml:space="preserve">There has also been a proliferation of </w:t>
        </w:r>
      </w:ins>
      <w:r>
        <w:rPr/>
        <w:t>DAPP</w:t>
      </w:r>
      <w:ins w:id="158" w:author="Andrew Morton" w:date="2019-02-05T21:05:00Z">
        <w:r>
          <w:rPr/>
          <w:t>s</w:t>
        </w:r>
      </w:ins>
      <w:del w:id="159" w:author="Andrew Morton" w:date="2019-02-05T21:05:00Z">
        <w:r>
          <w:rPr/>
          <w:delText>S</w:delText>
        </w:r>
      </w:del>
      <w:r>
        <w:rPr/>
        <w:t xml:space="preserve"> and </w:t>
      </w:r>
      <w:ins w:id="160" w:author="Andrew Morton" w:date="2019-02-05T13:59:00Z">
        <w:r>
          <w:rPr/>
          <w:t xml:space="preserve">quasi-Dao </w:t>
        </w:r>
      </w:ins>
      <w:r>
        <w:rPr/>
        <w:t>platforms</w:t>
      </w:r>
      <w:del w:id="161" w:author="Andrew Morton" w:date="2019-02-05T13:59:00Z">
        <w:r>
          <w:rPr/>
          <w:delText xml:space="preserve"> that operate in a quasi DAO-like fashion</w:delText>
        </w:r>
      </w:del>
      <w:r>
        <w:rPr/>
        <w:t xml:space="preserve">.  Using the Ethereum blockchain as a base layer has many </w:t>
      </w:r>
      <w:ins w:id="162" w:author="Andrew Morton" w:date="2019-02-05T14:00:00Z">
        <w:r>
          <w:rPr/>
          <w:t>advantages</w:t>
        </w:r>
      </w:ins>
      <w:del w:id="163" w:author="Andrew Morton" w:date="2019-02-05T14:00:00Z">
        <w:r>
          <w:rPr/>
          <w:delText>benefits</w:delText>
        </w:r>
      </w:del>
      <w:r>
        <w:rPr/>
        <w:t xml:space="preserve"> for Umbrella DAO, not least because it is being developed with this type of use case in mind.</w:t>
      </w:r>
    </w:p>
    <w:p>
      <w:pPr>
        <w:pStyle w:val="Normal"/>
        <w:spacing w:lineRule="auto" w:line="360"/>
        <w:rPr/>
      </w:pPr>
      <w:r>
        <w:rPr/>
        <w:t xml:space="preserve"> </w:t>
      </w:r>
      <w:r>
        <w:rPr/>
        <w:tab/>
      </w:r>
    </w:p>
    <w:p>
      <w:pPr>
        <w:pStyle w:val="Normal"/>
        <w:spacing w:lineRule="auto" w:line="360"/>
        <w:rPr/>
      </w:pPr>
      <w:r>
        <w:rPr/>
        <w:tab/>
      </w:r>
    </w:p>
    <w:p>
      <w:pPr>
        <w:pStyle w:val="Normal"/>
        <w:spacing w:lineRule="auto" w:line="360"/>
        <w:jc w:val="center"/>
        <w:rPr/>
      </w:pPr>
      <w:r>
        <w:rPr/>
        <w:t xml:space="preserve">3. </w:t>
      </w:r>
      <w:del w:id="164" w:author="Andrew Morton" w:date="2019-02-05T14:01:00Z">
        <w:r>
          <w:rPr/>
          <w:delText xml:space="preserve">Analysis of </w:delText>
        </w:r>
      </w:del>
      <w:r>
        <w:rPr/>
        <w:t xml:space="preserve">DAO </w:t>
      </w:r>
      <w:del w:id="165" w:author="Andrew Morton" w:date="2019-02-05T21:06:00Z">
        <w:r>
          <w:rPr/>
          <w:delText>s</w:delText>
        </w:r>
      </w:del>
      <w:ins w:id="166" w:author="Andrew Morton" w:date="2019-02-05T21:06:00Z">
        <w:r>
          <w:rPr/>
          <w:t>S</w:t>
        </w:r>
      </w:ins>
      <w:r>
        <w:rPr/>
        <w:t>uccess</w:t>
      </w:r>
      <w:ins w:id="167" w:author="Andrew Morton" w:date="2019-02-05T21:06:00Z">
        <w:r>
          <w:rPr/>
          <w:t>es</w:t>
        </w:r>
      </w:ins>
      <w:r>
        <w:rPr/>
        <w:t xml:space="preserve"> and </w:t>
      </w:r>
      <w:del w:id="168" w:author="Andrew Morton" w:date="2019-02-05T21:06:00Z">
        <w:r>
          <w:rPr/>
          <w:delText>f</w:delText>
        </w:r>
      </w:del>
      <w:ins w:id="169" w:author="Andrew Morton" w:date="2019-02-05T21:06:00Z">
        <w:r>
          <w:rPr/>
          <w:t>F</w:t>
        </w:r>
      </w:ins>
      <w:r>
        <w:rPr/>
        <w:t>ailure</w:t>
      </w:r>
      <w:ins w:id="170" w:author="Andrew Morton" w:date="2019-02-05T21:06:00Z">
        <w:r>
          <w:rPr/>
          <w:t>s</w:t>
        </w:r>
      </w:ins>
      <w:del w:id="171" w:author="Andrew Morton" w:date="2019-02-05T21:06:00Z">
        <w:r>
          <w:rPr/>
          <w:delText>:</w:delText>
        </w:r>
      </w:del>
    </w:p>
    <w:p>
      <w:pPr>
        <w:pStyle w:val="Normal"/>
        <w:spacing w:lineRule="auto" w:line="360"/>
        <w:rPr/>
      </w:pPr>
      <w:r>
        <w:rPr/>
      </w:r>
    </w:p>
    <w:p>
      <w:pPr>
        <w:pStyle w:val="Normal"/>
        <w:spacing w:lineRule="auto" w:line="360"/>
        <w:rPr>
          <w:u w:val="single"/>
        </w:rPr>
      </w:pPr>
      <w:r>
        <w:rPr>
          <w:u w:val="single"/>
        </w:rPr>
        <w:t>TheDAO</w:t>
      </w:r>
    </w:p>
    <w:p>
      <w:pPr>
        <w:pStyle w:val="Normal"/>
        <w:spacing w:lineRule="auto" w:line="360"/>
        <w:ind w:left="720" w:right="720" w:hanging="0"/>
        <w:rPr>
          <w:i/>
          <w:i/>
          <w:iCs/>
          <w:color w:val="051323"/>
          <w:sz w:val="22"/>
          <w:szCs w:val="22"/>
        </w:rPr>
      </w:pPr>
      <w:r>
        <w:rPr>
          <w:i/>
          <w:iCs/>
          <w:color w:val="051323"/>
          <w:sz w:val="22"/>
          <w:szCs w:val="22"/>
        </w:rPr>
      </w:r>
    </w:p>
    <w:p>
      <w:pPr>
        <w:pStyle w:val="Normal"/>
        <w:spacing w:lineRule="auto" w:line="360"/>
        <w:ind w:left="720" w:right="720" w:hanging="0"/>
        <w:rPr>
          <w:i/>
          <w:i/>
          <w:iCs/>
          <w:color w:val="051323"/>
          <w:sz w:val="22"/>
          <w:szCs w:val="22"/>
        </w:rPr>
      </w:pPr>
      <w:del w:id="172" w:author="Andrew Morton" w:date="2019-02-05T14:01:00Z">
        <w:r>
          <w:rPr>
            <w:i/>
            <w:iCs/>
            <w:color w:val="051323"/>
            <w:sz w:val="22"/>
            <w:szCs w:val="22"/>
          </w:rPr>
          <w:delText>“</w:delText>
        </w:r>
      </w:del>
      <w:r>
        <w:rPr>
          <w:i/>
          <w:iCs/>
          <w:color w:val="051323"/>
          <w:sz w:val="22"/>
          <w:szCs w:val="22"/>
        </w:rPr>
        <w:t>The DAO is being attacked. It has been going on for 3-4 hours, it is draining ETH at a rapid rate. This is not a drill. - Griff Green (Slock.it)</w:t>
      </w:r>
    </w:p>
    <w:p>
      <w:pPr>
        <w:pStyle w:val="Normal"/>
        <w:spacing w:lineRule="auto" w:line="360"/>
        <w:rPr/>
      </w:pPr>
      <w:r>
        <w:rPr/>
      </w:r>
    </w:p>
    <w:p>
      <w:pPr>
        <w:pStyle w:val="Normal"/>
        <w:spacing w:lineRule="auto" w:line="360"/>
        <w:rPr/>
      </w:pPr>
      <w:r>
        <w:rPr/>
        <w:tab/>
      </w:r>
      <w:del w:id="173" w:author="Andrew Morton" w:date="2019-02-05T14:01:00Z">
        <w:r>
          <w:rPr/>
          <w:delText xml:space="preserve">in 2016 </w:delText>
        </w:r>
      </w:del>
      <w:r>
        <w:rPr/>
        <w:t>Slock.it proposed TheDAO</w:t>
      </w:r>
      <w:ins w:id="174" w:author="Andrew Morton" w:date="2019-02-05T14:01:00Z">
        <w:r>
          <w:rPr/>
          <w:t xml:space="preserve"> in </w:t>
        </w:r>
      </w:ins>
      <w:ins w:id="175" w:author="Andrew Morton" w:date="2019-02-05T14:03:00Z">
        <w:r>
          <w:rPr/>
          <w:t xml:space="preserve">June </w:t>
        </w:r>
      </w:ins>
      <w:ins w:id="176" w:author="Andrew Morton" w:date="2019-02-05T14:01:00Z">
        <w:r>
          <w:rPr/>
          <w:t>2016</w:t>
        </w:r>
      </w:ins>
      <w:ins w:id="177" w:author="Andrew Morton" w:date="2019-02-05T14:02:00Z">
        <w:r>
          <w:rPr/>
          <w:t xml:space="preserve"> as </w:t>
        </w:r>
      </w:ins>
      <w:del w:id="178" w:author="Andrew Morton" w:date="2019-02-05T14:02:00Z">
        <w:r>
          <w:rPr/>
          <w:delText xml:space="preserve">.   The project was </w:delText>
        </w:r>
      </w:del>
      <w:r>
        <w:rPr/>
        <w:t>an outgrowth of Slock.it</w:t>
      </w:r>
      <w:ins w:id="179" w:author="Andrew Morton" w:date="2019-02-05T14:02:00Z">
        <w:r>
          <w:rPr/>
          <w:t>’</w:t>
        </w:r>
      </w:ins>
      <w:r>
        <w:rPr/>
        <w:t>s own fundraising efforts</w:t>
      </w:r>
      <w:ins w:id="180" w:author="Andrew Morton" w:date="2019-02-05T14:02:00Z">
        <w:r>
          <w:rPr/>
          <w:t>. It later expanded in</w:t>
        </w:r>
      </w:ins>
      <w:del w:id="181" w:author="Andrew Morton" w:date="2019-02-05T14:02:00Z">
        <w:r>
          <w:rPr/>
          <w:delText>, the</w:delText>
        </w:r>
      </w:del>
      <w:r>
        <w:rPr/>
        <w:t xml:space="preserve"> scope </w:t>
      </w:r>
      <w:del w:id="182" w:author="Andrew Morton" w:date="2019-02-05T14:02:00Z">
        <w:r>
          <w:rPr/>
          <w:delText xml:space="preserve">expanded </w:delText>
        </w:r>
      </w:del>
      <w:r>
        <w:rPr/>
        <w:t>to become a general</w:t>
      </w:r>
      <w:del w:id="183" w:author="Andrew Morton" w:date="2019-02-05T14:02:00Z">
        <w:r>
          <w:rPr/>
          <w:delText xml:space="preserve"> </w:delText>
        </w:r>
      </w:del>
      <w:ins w:id="184" w:author="Andrew Morton" w:date="2019-02-05T14:02:00Z">
        <w:r>
          <w:rPr/>
          <w:t>-</w:t>
        </w:r>
      </w:ins>
      <w:r>
        <w:rPr/>
        <w:t>purpose DAO.  Shortly after it</w:t>
      </w:r>
      <w:ins w:id="185" w:author="Andrew Morton" w:date="2019-02-05T14:03:00Z">
        <w:r>
          <w:rPr/>
          <w:t>s inception,</w:t>
        </w:r>
      </w:ins>
      <w:del w:id="186" w:author="Andrew Morton" w:date="2019-02-05T14:03:00Z">
        <w:r>
          <w:rPr/>
          <w:delText xml:space="preserve"> came in to operation in June 2016</w:delText>
        </w:r>
      </w:del>
      <w:r>
        <w:rPr/>
        <w:t xml:space="preserve"> an attacker </w:t>
      </w:r>
      <w:ins w:id="187" w:author="Andrew Morton" w:date="2019-02-05T14:04:00Z">
        <w:r>
          <w:rPr/>
          <w:t xml:space="preserve">was able to </w:t>
        </w:r>
      </w:ins>
      <w:del w:id="188" w:author="Andrew Morton" w:date="2019-02-05T14:04:00Z">
        <w:r>
          <w:rPr/>
          <w:delText xml:space="preserve">found an </w:delText>
        </w:r>
      </w:del>
      <w:r>
        <w:rPr/>
        <w:t xml:space="preserve">exploit </w:t>
      </w:r>
      <w:del w:id="189" w:author="Andrew Morton" w:date="2019-02-05T14:08:00Z">
        <w:r>
          <w:rPr/>
          <w:delText xml:space="preserve">in </w:delText>
        </w:r>
      </w:del>
      <w:r>
        <w:rPr/>
        <w:t>a governance function and began to drain large sums of ETH from the contract.  The attacker stole $50</w:t>
      </w:r>
      <w:ins w:id="190" w:author="Andrew Morton" w:date="2019-02-05T14:08:00Z">
        <w:r>
          <w:rPr/>
          <w:t xml:space="preserve"> million-worth </w:t>
        </w:r>
      </w:ins>
      <w:ins w:id="191" w:author="Andrew Morton" w:date="2019-02-05T14:09:00Z">
        <w:r>
          <w:rPr/>
          <w:t>of</w:t>
        </w:r>
      </w:ins>
      <w:del w:id="192" w:author="Andrew Morton" w:date="2019-02-05T14:09:00Z">
        <w:r>
          <w:rPr/>
          <w:delText>,000,000 in</w:delText>
        </w:r>
      </w:del>
      <w:r>
        <w:rPr/>
        <w:t xml:space="preserve"> ETH before it was decided to fork the Ethereum blockchain to undo the hack.</w:t>
      </w:r>
    </w:p>
    <w:p>
      <w:pPr>
        <w:pStyle w:val="Normal"/>
        <w:spacing w:lineRule="auto" w:line="360"/>
        <w:rPr/>
      </w:pPr>
      <w:r>
        <w:rPr/>
      </w:r>
    </w:p>
    <w:p>
      <w:pPr>
        <w:pStyle w:val="PreformattedText"/>
        <w:spacing w:lineRule="auto" w:line="360"/>
        <w:rPr>
          <w:rFonts w:ascii="Menlo;Monaco;Consolas;Courier N" w:hAnsi="Menlo;Monaco;Consolas;Courier N"/>
          <w:color w:val="333333"/>
          <w:sz w:val="21"/>
        </w:rPr>
      </w:pPr>
      <w:r>
        <w:rPr>
          <w:rFonts w:ascii="Menlo;Monaco;Consolas;Courier N" w:hAnsi="Menlo;Monaco;Consolas;Courier N"/>
          <w:color w:val="333333"/>
          <w:sz w:val="21"/>
        </w:rPr>
        <mc:AlternateContent>
          <mc:Choice Requires="wps">
            <w:drawing>
              <wp:anchor behindDoc="0" distT="0" distB="0" distL="0" distR="0" simplePos="0" locked="0" layoutInCell="1" allowOverlap="1" relativeHeight="2">
                <wp:simplePos x="0" y="0"/>
                <wp:positionH relativeFrom="column">
                  <wp:posOffset>1067435</wp:posOffset>
                </wp:positionH>
                <wp:positionV relativeFrom="paragraph">
                  <wp:posOffset>72390</wp:posOffset>
                </wp:positionV>
                <wp:extent cx="2985770" cy="1112520"/>
                <wp:effectExtent l="0" t="0" r="0" b="0"/>
                <wp:wrapNone/>
                <wp:docPr id="1" name="Shape1"/>
                <a:graphic xmlns:a="http://schemas.openxmlformats.org/drawingml/2006/main">
                  <a:graphicData uri="http://schemas.microsoft.com/office/word/2010/wordprocessingShape">
                    <wps:wsp>
                      <wps:cNvSpPr/>
                      <wps:spPr>
                        <a:xfrm>
                          <a:off x="0" y="0"/>
                          <a:ext cx="2985120" cy="1112040"/>
                        </a:xfrm>
                        <a:prstGeom prst="rect">
                          <a:avLst/>
                        </a:prstGeom>
                        <a:noFill/>
                        <a:ln>
                          <a:solidFill>
                            <a:srgbClr val="808080"/>
                          </a:solidFill>
                        </a:ln>
                      </wps:spPr>
                      <wps:style>
                        <a:lnRef idx="0"/>
                        <a:fillRef idx="0"/>
                        <a:effectRef idx="0"/>
                        <a:fontRef idx="minor"/>
                      </wps:style>
                      <wps:bodyPr/>
                    </wps:wsp>
                  </a:graphicData>
                </a:graphic>
              </wp:anchor>
            </w:drawing>
          </mc:Choice>
          <mc:Fallback>
            <w:pict>
              <v:rect id="shape_0" ID="Shape1" stroked="t" style="position:absolute;margin-left:84.05pt;margin-top:5.7pt;width:235pt;height:87.5pt">
                <w10:wrap type="none"/>
                <v:fill o:detectmouseclick="t" on="false"/>
                <v:stroke color="gray" joinstyle="round" endcap="flat"/>
              </v:rect>
            </w:pict>
          </mc:Fallback>
        </mc:AlternateContent>
      </w:r>
    </w:p>
    <w:p>
      <w:pPr>
        <w:pStyle w:val="TextBody"/>
        <w:spacing w:lineRule="auto" w:line="240"/>
        <w:ind w:left="2160" w:right="2160" w:hanging="0"/>
        <w:rPr>
          <w:rFonts w:ascii="Menlo;Monaco;Consolas;Courier N" w:hAnsi="Menlo;Monaco;Consolas;Courier N"/>
          <w:sz w:val="22"/>
          <w:szCs w:val="22"/>
        </w:rPr>
      </w:pPr>
      <w:r>
        <w:rPr>
          <w:rFonts w:ascii="Menlo;Monaco;Consolas;Courier N" w:hAnsi="Menlo;Monaco;Consolas;Courier N"/>
          <w:sz w:val="22"/>
          <w:szCs w:val="22"/>
        </w:rPr>
        <w:t>function splitDAO(</w:t>
      </w:r>
    </w:p>
    <w:p>
      <w:pPr>
        <w:pStyle w:val="TextBody"/>
        <w:spacing w:lineRule="auto" w:line="240"/>
        <w:ind w:left="2160" w:right="2160" w:hanging="0"/>
        <w:rPr>
          <w:rFonts w:ascii="Menlo;Monaco;Consolas;Courier N" w:hAnsi="Menlo;Monaco;Consolas;Courier N"/>
          <w:sz w:val="22"/>
          <w:szCs w:val="22"/>
        </w:rPr>
      </w:pPr>
      <w:r>
        <w:rPr>
          <w:rFonts w:ascii="Menlo;Monaco;Consolas;Courier N" w:hAnsi="Menlo;Monaco;Consolas;Courier N"/>
          <w:sz w:val="22"/>
          <w:szCs w:val="22"/>
        </w:rPr>
        <w:t xml:space="preserve">  </w:t>
      </w:r>
      <w:r>
        <w:rPr>
          <w:rFonts w:ascii="Menlo;Monaco;Consolas;Courier N" w:hAnsi="Menlo;Monaco;Consolas;Courier N"/>
          <w:sz w:val="22"/>
          <w:szCs w:val="22"/>
        </w:rPr>
        <w:t>....</w:t>
      </w:r>
    </w:p>
    <w:p>
      <w:pPr>
        <w:pStyle w:val="TextBody"/>
        <w:spacing w:lineRule="auto" w:line="240"/>
        <w:ind w:left="2160" w:right="2160" w:hanging="0"/>
        <w:rPr>
          <w:rFonts w:ascii="Menlo;Monaco;Consolas;Courier N" w:hAnsi="Menlo;Monaco;Consolas;Courier N"/>
          <w:sz w:val="22"/>
          <w:szCs w:val="22"/>
        </w:rPr>
      </w:pPr>
      <w:r>
        <w:rPr>
          <w:rFonts w:ascii="Menlo;Monaco;Consolas;Courier N" w:hAnsi="Menlo;Monaco;Consolas;Courier N"/>
          <w:sz w:val="22"/>
          <w:szCs w:val="22"/>
        </w:rPr>
        <w:t xml:space="preserve">  </w:t>
      </w:r>
      <w:r>
        <w:rPr>
          <w:rFonts w:ascii="Menlo;Monaco;Consolas;Courier N" w:hAnsi="Menlo;Monaco;Consolas;Courier N"/>
          <w:sz w:val="22"/>
          <w:szCs w:val="22"/>
        </w:rPr>
        <w:t xml:space="preserve">withdrawRewardFor(msg.sender); </w:t>
      </w:r>
    </w:p>
    <w:p>
      <w:pPr>
        <w:pStyle w:val="Normal"/>
        <w:rPr/>
      </w:pPr>
      <w:r>
        <w:rPr/>
      </w:r>
    </w:p>
    <w:p>
      <w:pPr>
        <w:pStyle w:val="Normal"/>
        <w:spacing w:lineRule="auto" w:line="360"/>
        <w:rPr/>
      </w:pPr>
      <w:r>
        <w:rPr/>
        <w:tab/>
        <w:tab/>
        <w:t xml:space="preserve">    </w:t>
      </w:r>
    </w:p>
    <w:p>
      <w:pPr>
        <w:pStyle w:val="Normal"/>
        <w:spacing w:lineRule="auto" w:line="360"/>
        <w:rPr/>
      </w:pPr>
      <w:r>
        <w:rPr/>
        <w:tab/>
        <w:tab/>
        <w:t xml:space="preserve">    Fig.</w:t>
      </w:r>
      <w:ins w:id="193" w:author="Andrew Morton" w:date="2019-02-05T21:07:00Z">
        <w:r>
          <w:rPr/>
          <w:t>1.</w:t>
        </w:r>
      </w:ins>
      <w:del w:id="194" w:author="Andrew Morton" w:date="2019-02-05T21:07:00Z">
        <w:r>
          <w:rPr/>
          <w:delText>3</w:delText>
        </w:r>
      </w:del>
      <w:r>
        <w:rPr/>
        <w:t xml:space="preserve"> </w:t>
      </w:r>
      <w:del w:id="195" w:author="Andrew Morton" w:date="2019-02-05T21:07:00Z">
        <w:r>
          <w:rPr/>
          <w:delText>p</w:delText>
        </w:r>
      </w:del>
      <w:ins w:id="196" w:author="Andrew Morton" w:date="2019-02-05T21:07:00Z">
        <w:r>
          <w:rPr/>
          <w:t>P</w:t>
        </w:r>
      </w:ins>
      <w:r>
        <w:rPr/>
        <w:t xml:space="preserve">art of the vulnerable code from </w:t>
      </w:r>
      <w:del w:id="197" w:author="Andrew Morton" w:date="2019-02-05T21:07:00Z">
        <w:r>
          <w:rPr/>
          <w:delText>t</w:delText>
        </w:r>
      </w:del>
      <w:ins w:id="198" w:author="Andrew Morton" w:date="2019-02-05T21:07:00Z">
        <w:r>
          <w:rPr/>
          <w:t>T</w:t>
        </w:r>
      </w:ins>
      <w:r>
        <w:rPr/>
        <w:t>heDAO</w:t>
      </w:r>
    </w:p>
    <w:p>
      <w:pPr>
        <w:pStyle w:val="Normal"/>
        <w:spacing w:lineRule="auto" w:line="360"/>
        <w:rPr/>
      </w:pPr>
      <w:r>
        <w:rPr/>
      </w:r>
    </w:p>
    <w:p>
      <w:pPr>
        <w:pStyle w:val="Normal"/>
        <w:spacing w:lineRule="auto" w:line="360"/>
        <w:rPr/>
      </w:pPr>
      <w:r>
        <w:rPr/>
        <w:tab/>
        <w:t xml:space="preserve">This very public example of DAO failure </w:t>
      </w:r>
      <w:del w:id="199" w:author="Andrew Morton" w:date="2019-02-05T14:09:00Z">
        <w:r>
          <w:rPr/>
          <w:delText xml:space="preserve">which </w:delText>
        </w:r>
      </w:del>
      <w:r>
        <w:rPr/>
        <w:t>contributed to the cooling of interest in the idea</w:t>
      </w:r>
      <w:ins w:id="200" w:author="Andrew Morton" w:date="2019-02-05T14:09:00Z">
        <w:r>
          <w:rPr/>
          <w:t xml:space="preserve">. </w:t>
        </w:r>
      </w:ins>
      <w:ins w:id="201" w:author="Unknown Author" w:date="2019-02-06T10:39:16Z">
        <w:r>
          <w:rPr/>
          <w:t xml:space="preserve"> </w:t>
        </w:r>
      </w:ins>
      <w:ins w:id="202" w:author="Andrew Morton" w:date="2019-02-05T14:10:00Z">
        <w:r>
          <w:rPr/>
          <w:t xml:space="preserve">TheDao’s failure was due to </w:t>
        </w:r>
      </w:ins>
      <w:del w:id="203" w:author="Andrew Morton" w:date="2019-02-05T14:09:00Z">
        <w:r>
          <w:rPr/>
          <w:delText>,</w:delText>
        </w:r>
      </w:del>
      <w:del w:id="204" w:author="Andrew Morton" w:date="2019-02-05T14:10:00Z">
        <w:r>
          <w:rPr/>
          <w:delText xml:space="preserve"> had </w:delText>
        </w:r>
      </w:del>
      <w:r>
        <w:rPr/>
        <w:t>a number of factors</w:t>
      </w:r>
      <w:del w:id="205" w:author="Andrew Morton" w:date="2019-02-05T14:10:00Z">
        <w:r>
          <w:rPr/>
          <w:delText xml:space="preserve"> that could be expected to lead to it’s failure</w:delText>
        </w:r>
      </w:del>
      <w:r>
        <w:rPr/>
        <w:t xml:space="preserve">.  </w:t>
      </w:r>
      <w:ins w:id="206" w:author="Andrew Morton" w:date="2019-02-05T14:10:00Z">
        <w:r>
          <w:rPr/>
          <w:t>For one thing, t</w:t>
        </w:r>
      </w:ins>
      <w:del w:id="207" w:author="Andrew Morton" w:date="2019-02-05T14:10:00Z">
        <w:r>
          <w:rPr/>
          <w:delText>T</w:delText>
        </w:r>
      </w:del>
      <w:r>
        <w:rPr/>
        <w:t xml:space="preserve">he function </w:t>
      </w:r>
      <w:ins w:id="208" w:author="Andrew Morton" w:date="2019-02-05T14:11:00Z">
        <w:r>
          <w:rPr/>
          <w:t>for</w:t>
        </w:r>
      </w:ins>
      <w:del w:id="209" w:author="Andrew Morton" w:date="2019-02-05T14:11:00Z">
        <w:r>
          <w:rPr/>
          <w:delText>to</w:delText>
        </w:r>
      </w:del>
      <w:r>
        <w:rPr/>
        <w:t xml:space="preserve"> split</w:t>
      </w:r>
      <w:ins w:id="210" w:author="Andrew Morton" w:date="2019-02-05T14:11:00Z">
        <w:r>
          <w:rPr/>
          <w:t>ting</w:t>
        </w:r>
      </w:ins>
      <w:r>
        <w:rPr/>
        <w:t xml:space="preserve"> </w:t>
      </w:r>
      <w:ins w:id="211" w:author="Andrew Morton" w:date="2019-02-05T21:08:00Z">
        <w:r>
          <w:rPr/>
          <w:t>T</w:t>
        </w:r>
      </w:ins>
      <w:del w:id="212" w:author="Andrew Morton" w:date="2019-02-05T21:08:00Z">
        <w:r>
          <w:rPr/>
          <w:delText>t</w:delText>
        </w:r>
      </w:del>
      <w:r>
        <w:rPr/>
        <w:t>he</w:t>
      </w:r>
      <w:del w:id="213" w:author="Andrew Morton" w:date="2019-02-05T21:08:00Z">
        <w:r>
          <w:rPr/>
          <w:delText xml:space="preserve"> </w:delText>
        </w:r>
      </w:del>
      <w:r>
        <w:rPr/>
        <w:t>DAO was added at the last minute due to pressure from token holders who did not want to fund slock.it</w:t>
      </w:r>
      <w:ins w:id="214" w:author="Andrew Morton" w:date="2019-02-05T14:11:00Z">
        <w:r>
          <w:rPr/>
          <w:t>’</w:t>
        </w:r>
      </w:ins>
      <w:r>
        <w:rPr/>
        <w:t xml:space="preserve">s proposal.  Although only token holders could vote, almost anyone could participate in DaoHub, the forum for </w:t>
      </w:r>
      <w:del w:id="215" w:author="Andrew Morton" w:date="2019-02-05T21:08:00Z">
        <w:r>
          <w:rPr/>
          <w:delText>t</w:delText>
        </w:r>
      </w:del>
      <w:ins w:id="216" w:author="Andrew Morton" w:date="2019-02-05T21:08:00Z">
        <w:r>
          <w:rPr/>
          <w:t>T</w:t>
        </w:r>
      </w:ins>
      <w:r>
        <w:rPr/>
        <w:t>he</w:t>
      </w:r>
      <w:del w:id="217" w:author="Andrew Morton" w:date="2019-02-05T21:08:00Z">
        <w:r>
          <w:rPr/>
          <w:delText xml:space="preserve"> </w:delText>
        </w:r>
      </w:del>
      <w:r>
        <w:rPr/>
        <w:t xml:space="preserve">DAO.  </w:t>
      </w:r>
      <w:ins w:id="218" w:author="Andrew Morton" w:date="2019-02-05T14:12:00Z">
        <w:r>
          <w:rPr/>
          <w:t>Although TheDao was supposedly</w:t>
        </w:r>
      </w:ins>
      <w:del w:id="219" w:author="Andrew Morton" w:date="2019-02-05T14:12:00Z">
        <w:r>
          <w:rPr/>
          <w:delText>Putatively</w:delText>
        </w:r>
      </w:del>
      <w:r>
        <w:rPr/>
        <w:t xml:space="preserve"> completely open, the proposal</w:t>
      </w:r>
      <w:del w:id="220" w:author="Andrew Morton" w:date="2019-02-05T14:13:00Z">
        <w:r>
          <w:rPr/>
          <w:delText>s</w:delText>
        </w:r>
      </w:del>
      <w:r>
        <w:rPr/>
        <w:t xml:space="preserve"> process was </w:t>
      </w:r>
      <w:del w:id="221" w:author="Andrew Morton" w:date="2019-02-05T14:13:00Z">
        <w:r>
          <w:rPr/>
          <w:delText xml:space="preserve"> </w:delText>
        </w:r>
      </w:del>
      <w:r>
        <w:rPr/>
        <w:t>vetted by “curators” who constituted a</w:t>
      </w:r>
      <w:ins w:id="222" w:author="Andrew Morton" w:date="2019-02-05T14:13:00Z">
        <w:r>
          <w:rPr/>
          <w:t>n</w:t>
        </w:r>
      </w:ins>
      <w:r>
        <w:rPr/>
        <w:t xml:space="preserve"> obstacle to full autonomy.  The rules and their function</w:t>
      </w:r>
      <w:ins w:id="223" w:author="Andrew Morton" w:date="2019-02-05T14:13:00Z">
        <w:r>
          <w:rPr/>
          <w:t>s</w:t>
        </w:r>
      </w:ins>
      <w:r>
        <w:rPr/>
        <w:t xml:space="preserve"> were </w:t>
      </w:r>
      <w:ins w:id="224" w:author="Andrew Morton" w:date="2019-02-05T14:13:00Z">
        <w:r>
          <w:rPr/>
          <w:t>B</w:t>
        </w:r>
      </w:ins>
      <w:del w:id="225" w:author="Andrew Morton" w:date="2019-02-05T14:13:00Z">
        <w:r>
          <w:rPr/>
          <w:delText>b</w:delText>
        </w:r>
      </w:del>
      <w:r>
        <w:rPr/>
        <w:t>yzantine and opaque to all except those most closely involved in its creation.  Even before the hack</w:t>
      </w:r>
      <w:ins w:id="226" w:author="Andrew Morton" w:date="2019-02-05T14:13:00Z">
        <w:r>
          <w:rPr/>
          <w:t>,</w:t>
        </w:r>
      </w:ins>
      <w:r>
        <w:rPr/>
        <w:t xml:space="preserve"> the financial policy of </w:t>
      </w:r>
      <w:ins w:id="227" w:author="Andrew Morton" w:date="2019-02-05T14:13:00Z">
        <w:r>
          <w:rPr/>
          <w:t>its</w:t>
        </w:r>
      </w:ins>
      <w:del w:id="228" w:author="Andrew Morton" w:date="2019-02-05T14:13:00Z">
        <w:r>
          <w:rPr/>
          <w:delText>those</w:delText>
        </w:r>
      </w:del>
      <w:r>
        <w:rPr/>
        <w:t xml:space="preserve"> founders seemed to be biased towards </w:t>
      </w:r>
      <w:ins w:id="229" w:author="Andrew Morton" w:date="2019-02-05T14:13:00Z">
        <w:r>
          <w:rPr/>
          <w:t>g</w:t>
        </w:r>
      </w:ins>
      <w:ins w:id="230" w:author="Andrew Morton" w:date="2019-02-05T14:14:00Z">
        <w:r>
          <w:rPr/>
          <w:t xml:space="preserve">iving </w:t>
        </w:r>
      </w:ins>
      <w:del w:id="231" w:author="Andrew Morton" w:date="2019-02-05T14:14:00Z">
        <w:r>
          <w:rPr/>
          <w:delText xml:space="preserve">handing </w:delText>
        </w:r>
      </w:del>
      <w:r>
        <w:rPr/>
        <w:t xml:space="preserve">a few favoured startups </w:t>
      </w:r>
      <w:del w:id="232" w:author="Andrew Morton" w:date="2019-02-05T21:09:00Z">
        <w:r>
          <w:rPr/>
          <w:delText xml:space="preserve">an </w:delText>
        </w:r>
      </w:del>
      <w:r>
        <w:rPr/>
        <w:t>unlimited budget</w:t>
      </w:r>
      <w:ins w:id="233" w:author="Andrew Morton" w:date="2019-02-05T21:09:00Z">
        <w:r>
          <w:rPr/>
          <w:t>s</w:t>
        </w:r>
      </w:ins>
      <w:r>
        <w:rPr/>
        <w:t xml:space="preserve">. </w:t>
      </w:r>
    </w:p>
    <w:p>
      <w:pPr>
        <w:pStyle w:val="Normal"/>
        <w:spacing w:lineRule="auto" w:line="360"/>
        <w:rPr/>
      </w:pPr>
      <w:r>
        <w:rPr/>
        <w:tab/>
        <w:t xml:space="preserve">Despite </w:t>
      </w:r>
      <w:ins w:id="234" w:author="Andrew Morton" w:date="2019-02-05T14:14:00Z">
        <w:r>
          <w:rPr/>
          <w:t xml:space="preserve">the fact that </w:t>
        </w:r>
      </w:ins>
      <w:r>
        <w:rPr/>
        <w:t>this attempt at baking a DAO cake yield</w:t>
      </w:r>
      <w:ins w:id="235" w:author="Andrew Morton" w:date="2019-02-05T14:14:00Z">
        <w:r>
          <w:rPr/>
          <w:t>ed</w:t>
        </w:r>
      </w:ins>
      <w:del w:id="236" w:author="Andrew Morton" w:date="2019-02-05T14:14:00Z">
        <w:r>
          <w:rPr/>
          <w:delText>ing</w:delText>
        </w:r>
      </w:del>
      <w:r>
        <w:rPr/>
        <w:t xml:space="preserve"> bitter results, there are </w:t>
      </w:r>
      <w:ins w:id="237" w:author="Andrew Morton" w:date="2019-02-05T14:15:00Z">
        <w:r>
          <w:rPr/>
          <w:t xml:space="preserve">positive and negative </w:t>
        </w:r>
      </w:ins>
      <w:r>
        <w:rPr/>
        <w:t>lessons to be learned</w:t>
      </w:r>
      <w:ins w:id="238" w:author="Andrew Morton" w:date="2019-02-05T14:15:00Z">
        <w:r>
          <w:rPr/>
          <w:t xml:space="preserve"> from this </w:t>
        </w:r>
      </w:ins>
      <w:del w:id="239" w:author="Andrew Morton" w:date="2019-02-05T14:15:00Z">
        <w:r>
          <w:rPr/>
          <w:delText xml:space="preserve">, from both the positive and negative aspects of this </w:delText>
        </w:r>
      </w:del>
      <w:r>
        <w:rPr/>
        <w:t xml:space="preserve">enterprise. </w:t>
      </w:r>
    </w:p>
    <w:p>
      <w:pPr>
        <w:pStyle w:val="Normal"/>
        <w:spacing w:lineRule="auto" w:line="360"/>
        <w:rPr/>
      </w:pPr>
      <w:r>
        <w:rPr/>
        <w:tab/>
        <w:t xml:space="preserve">  </w:t>
      </w:r>
    </w:p>
    <w:p>
      <w:pPr>
        <w:pStyle w:val="Normal"/>
        <w:spacing w:lineRule="auto" w:line="360"/>
        <w:rPr>
          <w:u w:val="single"/>
        </w:rPr>
      </w:pPr>
      <w:r>
        <w:rPr>
          <w:u w:val="single"/>
        </w:rPr>
        <w:t>MakerDAO</w:t>
      </w:r>
    </w:p>
    <w:p>
      <w:pPr>
        <w:pStyle w:val="Normal"/>
        <w:spacing w:lineRule="auto" w:line="360"/>
        <w:rPr/>
      </w:pPr>
      <w:r>
        <w:rPr/>
      </w:r>
    </w:p>
    <w:p>
      <w:pPr>
        <w:pStyle w:val="Normal"/>
        <w:spacing w:lineRule="auto" w:line="360"/>
        <w:rPr/>
      </w:pPr>
      <w:r>
        <w:rPr/>
        <w:tab/>
        <w:t xml:space="preserve">MakerDAO is an organisation that issues a stablecoin pegged to the USD </w:t>
      </w:r>
      <w:ins w:id="240" w:author="Andrew Morton" w:date="2019-02-05T14:19:00Z">
        <w:r>
          <w:rPr/>
          <w:t xml:space="preserve">and </w:t>
        </w:r>
      </w:ins>
      <w:r>
        <w:rPr/>
        <w:t>backed by collateral held in its smart contracts.  The token holders vote on proposals to maintain the stability of the DAI</w:t>
      </w:r>
      <w:ins w:id="241" w:author="Unknown Author" w:date="2019-02-06T10:22:51Z">
        <w:r>
          <w:rPr>
            <w:rStyle w:val="FootnoteAnchor"/>
          </w:rPr>
          <w:footnoteReference w:id="2"/>
        </w:r>
      </w:ins>
      <w:r>
        <w:rPr/>
        <w:t xml:space="preserve"> token that they issue.</w:t>
      </w:r>
    </w:p>
    <w:p>
      <w:pPr>
        <w:pStyle w:val="Normal"/>
        <w:spacing w:lineRule="auto" w:line="360"/>
        <w:rPr/>
      </w:pPr>
      <w:r>
        <mc:AlternateContent>
          <mc:Choice Requires="wps">
            <w:drawing>
              <wp:anchor behindDoc="0" distT="0" distB="0" distL="0" distR="0" simplePos="0" locked="0" layoutInCell="1" allowOverlap="1" relativeHeight="6">
                <wp:simplePos x="0" y="0"/>
                <wp:positionH relativeFrom="column">
                  <wp:posOffset>238760</wp:posOffset>
                </wp:positionH>
                <wp:positionV relativeFrom="paragraph">
                  <wp:posOffset>166370</wp:posOffset>
                </wp:positionV>
                <wp:extent cx="5013325" cy="2201545"/>
                <wp:effectExtent l="0" t="0" r="0" b="0"/>
                <wp:wrapTopAndBottom/>
                <wp:docPr id="2" name="Frame1"/>
                <a:graphic xmlns:a="http://schemas.openxmlformats.org/drawingml/2006/main">
                  <a:graphicData uri="http://schemas.microsoft.com/office/word/2010/wordprocessingShape">
                    <wps:wsp>
                      <wps:cNvSpPr/>
                      <wps:spPr>
                        <a:xfrm>
                          <a:off x="0" y="0"/>
                          <a:ext cx="5012640" cy="2201040"/>
                        </a:xfrm>
                        <a:prstGeom prst="rect">
                          <a:avLst/>
                        </a:prstGeom>
                        <a:noFill/>
                        <a:ln>
                          <a:noFill/>
                        </a:ln>
                      </wps:spPr>
                      <wps:style>
                        <a:lnRef idx="0"/>
                        <a:fillRef idx="0"/>
                        <a:effectRef idx="0"/>
                        <a:fontRef idx="minor"/>
                      </wps:style>
                      <wps:txbx>
                        <w:txbxContent>
                          <w:p>
                            <w:pPr>
                              <w:pStyle w:val="Caption1"/>
                              <w:suppressLineNumbers/>
                              <w:spacing w:before="120" w:after="120"/>
                              <w:rPr/>
                            </w:pPr>
                            <w:r>
                              <w:rPr>
                                <w:color w:val="auto"/>
                              </w:rPr>
                              <w:drawing>
                                <wp:inline distT="0" distB="0" distL="0" distR="0">
                                  <wp:extent cx="5012690" cy="19164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8"/>
                                          <a:stretch>
                                            <a:fillRect/>
                                          </a:stretch>
                                        </pic:blipFill>
                                        <pic:spPr bwMode="auto">
                                          <a:xfrm>
                                            <a:off x="0" y="0"/>
                                            <a:ext cx="5012690" cy="1916430"/>
                                          </a:xfrm>
                                          <a:prstGeom prst="rect">
                                            <a:avLst/>
                                          </a:prstGeom>
                                        </pic:spPr>
                                      </pic:pic>
                                    </a:graphicData>
                                  </a:graphic>
                                </wp:inline>
                              </w:drawing>
                            </w:r>
                            <w:r>
                              <w:rPr>
                                <w:i w:val="false"/>
                                <w:vanish/>
                                <w:color w:val="auto"/>
                                <w:rPrChange w:id="0" w:author="Andrew Morton" w:date="2019-02-05T21:10:00Z"/>
                              </w:rPr>
                              <w:br/>
                            </w:r>
                            <w:del w:id="243" w:author="Andrew Morton" w:date="2019-02-05T21:11:00Z">
                              <w:r>
                                <w:rPr>
                                  <w:i w:val="false"/>
                                  <w:vanish/>
                                  <w:color w:val="auto"/>
                                </w:rPr>
                                <w:delText>MakerDAO dashboard showing the govern</w:delText>
                              </w:r>
                            </w:del>
                            <w:del w:id="244" w:author="Andrew Morton" w:date="2019-02-05T14:20:00Z">
                              <w:r>
                                <w:rPr>
                                  <w:i w:val="false"/>
                                  <w:vanish/>
                                  <w:color w:val="auto"/>
                                </w:rPr>
                                <w:delText>ing</w:delText>
                              </w:r>
                            </w:del>
                            <w:del w:id="245" w:author="Andrew Morton" w:date="2019-02-05T21:11:00Z">
                              <w:r>
                                <w:rPr>
                                  <w:i w:val="false"/>
                                  <w:vanish/>
                                  <w:color w:val="auto"/>
                                </w:rPr>
                                <w:delText xml:space="preserve"> proposal.</w:delText>
                              </w:r>
                            </w:del>
                          </w:p>
                        </w:txbxContent>
                      </wps:txbx>
                      <wps:bodyPr lIns="0" rIns="0" tIns="0" bIns="0">
                        <a:noAutofit/>
                      </wps:bodyPr>
                    </wps:wsp>
                  </a:graphicData>
                </a:graphic>
              </wp:anchor>
            </w:drawing>
          </mc:Choice>
          <mc:Fallback>
            <w:pict>
              <v:rect id="shape_0" ID="Frame1" stroked="f" style="position:absolute;margin-left:18.8pt;margin-top:13.1pt;width:394.65pt;height:173.25pt">
                <w10:wrap type="square"/>
                <v:fill o:detectmouseclick="t" on="false"/>
                <v:stroke color="#3465a4" joinstyle="round" endcap="flat"/>
                <v:textbox>
                  <w:txbxContent>
                    <w:p>
                      <w:pPr>
                        <w:pStyle w:val="Caption1"/>
                        <w:suppressLineNumbers/>
                        <w:spacing w:before="120" w:after="120"/>
                        <w:rPr/>
                      </w:pPr>
                      <w:r>
                        <w:rPr>
                          <w:color w:val="auto"/>
                        </w:rPr>
                        <w:drawing>
                          <wp:inline distT="0" distB="0" distL="0" distR="0">
                            <wp:extent cx="5012690" cy="191643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8"/>
                                    <a:stretch>
                                      <a:fillRect/>
                                    </a:stretch>
                                  </pic:blipFill>
                                  <pic:spPr bwMode="auto">
                                    <a:xfrm>
                                      <a:off x="0" y="0"/>
                                      <a:ext cx="5012690" cy="1916430"/>
                                    </a:xfrm>
                                    <a:prstGeom prst="rect">
                                      <a:avLst/>
                                    </a:prstGeom>
                                  </pic:spPr>
                                </pic:pic>
                              </a:graphicData>
                            </a:graphic>
                          </wp:inline>
                        </w:drawing>
                      </w:r>
                      <w:r>
                        <w:rPr>
                          <w:i w:val="false"/>
                          <w:vanish/>
                          <w:color w:val="auto"/>
                          <w:rPrChange w:id="0" w:author="Andrew Morton" w:date="2019-02-05T21:10:00Z"/>
                        </w:rPr>
                        <w:br/>
                      </w:r>
                      <w:del w:id="247" w:author="Andrew Morton" w:date="2019-02-05T21:11:00Z">
                        <w:r>
                          <w:rPr>
                            <w:i w:val="false"/>
                            <w:vanish/>
                            <w:color w:val="auto"/>
                          </w:rPr>
                          <w:delText>MakerDAO dashboard showing the govern</w:delText>
                        </w:r>
                      </w:del>
                      <w:del w:id="248" w:author="Andrew Morton" w:date="2019-02-05T14:20:00Z">
                        <w:r>
                          <w:rPr>
                            <w:i w:val="false"/>
                            <w:vanish/>
                            <w:color w:val="auto"/>
                          </w:rPr>
                          <w:delText>ing</w:delText>
                        </w:r>
                      </w:del>
                      <w:del w:id="249" w:author="Andrew Morton" w:date="2019-02-05T21:11:00Z">
                        <w:r>
                          <w:rPr>
                            <w:i w:val="false"/>
                            <w:vanish/>
                            <w:color w:val="auto"/>
                          </w:rPr>
                          <w:delText xml:space="preserve"> proposal.</w:delText>
                        </w:r>
                      </w:del>
                    </w:p>
                  </w:txbxContent>
                </v:textbox>
              </v:rect>
            </w:pict>
          </mc:Fallback>
        </mc:AlternateContent>
      </w:r>
      <w:ins w:id="250" w:author="Andrew Morton" w:date="2019-02-05T21:10:00Z">
        <w:r>
          <w:rPr/>
          <w:t>Fig. 2. MakerDAO dashboard showing the governance proposal</w:t>
        </w:r>
      </w:ins>
    </w:p>
    <w:p>
      <w:pPr>
        <w:pStyle w:val="Normal"/>
        <w:spacing w:lineRule="auto" w:line="360"/>
        <w:rPr/>
      </w:pPr>
      <w:r>
        <w:rPr/>
        <w:tab/>
      </w:r>
    </w:p>
    <w:p>
      <w:pPr>
        <w:pStyle w:val="Normal"/>
        <w:spacing w:lineRule="auto" w:line="360"/>
        <w:rPr/>
      </w:pPr>
      <w:ins w:id="251" w:author="Andrew Morton" w:date="2019-02-05T21:11:00Z">
        <w:r>
          <w:rPr/>
          <w:tab/>
        </w:r>
      </w:ins>
      <w:r>
        <w:rPr/>
        <w:t xml:space="preserve">MakerDAO differs from TheDAO in that the functions of </w:t>
      </w:r>
      <w:ins w:id="252" w:author="Andrew Morton" w:date="2019-02-05T14:20:00Z">
        <w:r>
          <w:rPr/>
          <w:t>its</w:t>
        </w:r>
      </w:ins>
      <w:del w:id="253" w:author="Andrew Morton" w:date="2019-02-05T14:20:00Z">
        <w:r>
          <w:rPr/>
          <w:delText>the</w:delText>
        </w:r>
      </w:del>
      <w:r>
        <w:rPr/>
        <w:t xml:space="preserve"> governance contract are narrower, focused only on stability of DAI</w:t>
      </w:r>
      <w:del w:id="254" w:author="Unknown Author" w:date="2019-02-06T10:22:35Z">
        <w:r>
          <w:rPr/>
          <w:delText xml:space="preserve"> </w:delText>
        </w:r>
      </w:del>
      <w:ins w:id="255" w:author="Unknown Author" w:date="2019-02-06T10:22:36Z">
        <w:r>
          <w:rPr/>
          <w:t xml:space="preserve"> </w:t>
        </w:r>
      </w:ins>
      <w:r>
        <w:rPr/>
        <w:t xml:space="preserve">which can be controlled by changing the stability fee.  This approach has resulted in a very successful </w:t>
      </w:r>
      <w:del w:id="256" w:author="Andrew Morton" w:date="2019-02-05T14:21:00Z">
        <w:r>
          <w:rPr/>
          <w:delText>organisation</w:delText>
        </w:r>
      </w:del>
      <w:ins w:id="257" w:author="Andrew Morton" w:date="2019-02-05T14:21:00Z">
        <w:r>
          <w:rPr/>
          <w:t>organi</w:t>
        </w:r>
      </w:ins>
      <w:ins w:id="258" w:author="Andrew Morton" w:date="2019-02-05T21:12:00Z">
        <w:r>
          <w:rPr/>
          <w:t>s</w:t>
        </w:r>
      </w:ins>
      <w:ins w:id="259" w:author="Andrew Morton" w:date="2019-02-05T14:21:00Z">
        <w:r>
          <w:rPr/>
          <w:t>ation,</w:t>
        </w:r>
      </w:ins>
      <w:del w:id="260" w:author="Andrew Morton" w:date="2019-02-05T14:21:00Z">
        <w:r>
          <w:rPr/>
          <w:delText xml:space="preserve">. </w:delText>
        </w:r>
      </w:del>
      <w:r>
        <w:rPr/>
        <w:t xml:space="preserve"> </w:t>
      </w:r>
      <w:del w:id="261" w:author="Andrew Morton" w:date="2019-02-05T14:21:00Z">
        <w:r>
          <w:rPr/>
          <w:delText>W</w:delText>
        </w:r>
      </w:del>
      <w:ins w:id="262" w:author="Andrew Morton" w:date="2019-02-05T14:21:00Z">
        <w:r>
          <w:rPr/>
          <w:t>w</w:t>
        </w:r>
      </w:ins>
      <w:r>
        <w:rPr/>
        <w:t>ith over 76 million DAI issued</w:t>
      </w:r>
      <w:del w:id="263" w:author="Andrew Morton" w:date="2019-02-05T14:21:00Z">
        <w:r>
          <w:rPr/>
          <w:delText>,</w:delText>
        </w:r>
      </w:del>
      <w:r>
        <w:rPr/>
        <w:t xml:space="preserve"> and an average volatility against the USD </w:t>
      </w:r>
      <w:ins w:id="264" w:author="Andrew Morton" w:date="2019-02-05T21:12:00Z">
        <w:r>
          <w:rPr/>
          <w:t xml:space="preserve">of </w:t>
        </w:r>
      </w:ins>
      <w:r>
        <w:rPr/>
        <w:t xml:space="preserve">under 3%. </w:t>
      </w:r>
    </w:p>
    <w:p>
      <w:pPr>
        <w:pStyle w:val="Normal"/>
        <w:spacing w:lineRule="auto" w:line="360"/>
        <w:rPr/>
      </w:pPr>
      <w:r>
        <w:rPr/>
        <w:tab/>
        <w:t>Although MakerDAO is not as thoroughly decentralised in it</w:t>
      </w:r>
      <w:del w:id="265" w:author="Andrew Morton" w:date="2019-02-05T14:22:00Z">
        <w:r>
          <w:rPr/>
          <w:delText>’</w:delText>
        </w:r>
      </w:del>
      <w:r>
        <w:rPr/>
        <w:t xml:space="preserve">s governance as </w:t>
      </w:r>
      <w:del w:id="266" w:author="Andrew Morton" w:date="2019-02-05T14:22:00Z">
        <w:r>
          <w:rPr/>
          <w:delText xml:space="preserve">something like </w:delText>
        </w:r>
      </w:del>
      <w:r>
        <w:rPr/>
        <w:t xml:space="preserve">TheDAO attempted to be, its foundation still has quite a large proportion of the power, </w:t>
      </w:r>
      <w:del w:id="267" w:author="Unknown Author" w:date="2019-02-06T10:22:04Z">
        <w:r>
          <w:rPr/>
          <w:delText>thus</w:delText>
        </w:r>
      </w:del>
      <w:ins w:id="268" w:author="Unknown Author" w:date="2019-02-06T10:22:05Z">
        <w:r>
          <w:rPr/>
          <w:t>it can</w:t>
        </w:r>
      </w:ins>
      <w:ins w:id="269" w:author="Andrew Morton" w:date="2019-02-05T14:22:00Z">
        <w:r>
          <w:rPr/>
          <w:t xml:space="preserve"> offer</w:t>
        </w:r>
      </w:ins>
      <w:del w:id="270" w:author="Unknown Author" w:date="2019-02-06T10:22:09Z">
        <w:r>
          <w:rPr/>
          <w:delText>ing</w:delText>
        </w:r>
      </w:del>
      <w:del w:id="271" w:author="Andrew Morton" w:date="2019-02-05T14:22:00Z">
        <w:r>
          <w:rPr/>
          <w:delText>it gives us</w:delText>
        </w:r>
      </w:del>
      <w:r>
        <w:rPr/>
        <w:t xml:space="preserve"> clues as to how a successful DAO can be created.</w:t>
      </w:r>
    </w:p>
    <w:p>
      <w:pPr>
        <w:pStyle w:val="Normal"/>
        <w:spacing w:lineRule="auto" w:line="360"/>
        <w:rPr/>
      </w:pPr>
      <w:r>
        <w:rPr/>
      </w:r>
    </w:p>
    <w:p>
      <w:pPr>
        <w:pStyle w:val="Normal"/>
        <w:spacing w:lineRule="auto" w:line="360"/>
        <w:rPr/>
      </w:pPr>
      <w:r>
        <w:rPr/>
      </w:r>
    </w:p>
    <w:p>
      <w:pPr>
        <w:pStyle w:val="Normal"/>
        <w:spacing w:lineRule="auto" w:line="360"/>
        <w:jc w:val="center"/>
        <w:rPr/>
      </w:pPr>
      <w:ins w:id="272" w:author="Unknown Author" w:date="2019-02-06T10:40:22Z">
        <w:r>
          <w:rPr/>
        </w:r>
      </w:ins>
    </w:p>
    <w:p>
      <w:pPr>
        <w:pStyle w:val="Normal"/>
        <w:spacing w:lineRule="auto" w:line="360"/>
        <w:jc w:val="center"/>
        <w:rPr/>
      </w:pPr>
      <w:r>
        <w:rPr/>
        <w:t>4.Umbrella DAO</w:t>
      </w:r>
    </w:p>
    <w:p>
      <w:pPr>
        <w:pStyle w:val="Normal"/>
        <w:spacing w:lineRule="auto" w:line="360"/>
        <w:rPr/>
      </w:pPr>
      <w:r>
        <w:rPr/>
      </w:r>
    </w:p>
    <w:p>
      <w:pPr>
        <w:pStyle w:val="Normal"/>
        <w:spacing w:lineRule="auto" w:line="360"/>
        <w:rPr/>
      </w:pPr>
      <w:r>
        <w:rPr>
          <w:u w:val="single"/>
        </w:rPr>
        <w:t>Umbrella</w:t>
      </w:r>
      <w:ins w:id="274" w:author="Andrew Morton" w:date="2019-02-05T21:12:00Z">
        <w:r>
          <w:rPr>
            <w:u w:val="single"/>
          </w:rPr>
          <w:t xml:space="preserve"> </w:t>
        </w:r>
      </w:ins>
      <w:r>
        <w:rPr>
          <w:u w:val="single"/>
        </w:rPr>
        <w:t>DAO</w:t>
      </w:r>
      <w:ins w:id="275" w:author="Andrew Morton" w:date="2019-02-05T14:29:00Z">
        <w:r>
          <w:rPr>
            <w:u w:val="single"/>
          </w:rPr>
          <w:t>:</w:t>
        </w:r>
      </w:ins>
      <w:del w:id="276" w:author="Andrew Morton" w:date="2019-02-05T14:29:00Z">
        <w:r>
          <w:rPr>
            <w:u w:val="single"/>
          </w:rPr>
          <w:delText xml:space="preserve"> is a</w:delText>
        </w:r>
      </w:del>
      <w:ins w:id="277" w:author="Andrew Morton" w:date="2019-02-05T14:29:00Z">
        <w:r>
          <w:rPr>
            <w:u w:val="single"/>
          </w:rPr>
          <w:t xml:space="preserve"> A</w:t>
        </w:r>
      </w:ins>
      <w:r>
        <w:rPr>
          <w:u w:val="single"/>
        </w:rPr>
        <w:t xml:space="preserve"> decentralised venture capital DAPP</w:t>
      </w:r>
      <w:ins w:id="278" w:author="Unknown Author" w:date="2019-02-06T10:25:12Z">
        <w:r>
          <w:rPr>
            <w:rStyle w:val="FootnoteAnchor"/>
            <w:u w:val="single"/>
          </w:rPr>
          <w:footnoteReference w:id="3"/>
        </w:r>
      </w:ins>
    </w:p>
    <w:p>
      <w:pPr>
        <w:pStyle w:val="Normal"/>
        <w:spacing w:lineRule="auto" w:line="360"/>
        <w:rPr/>
      </w:pPr>
      <w:r>
        <w:rPr/>
      </w:r>
    </w:p>
    <w:p>
      <w:pPr>
        <w:pStyle w:val="Normal"/>
        <w:spacing w:lineRule="auto" w:line="360"/>
        <w:rPr/>
      </w:pPr>
      <w:r>
        <w:rPr/>
        <w:tab/>
        <w:t>The mass tokenisation of all real world and intellectual assets is imminent.  The advantages inherent in blockchain</w:t>
      </w:r>
      <w:del w:id="279" w:author="Andrew Morton" w:date="2019-02-05T14:29:00Z">
        <w:r>
          <w:rPr/>
          <w:delText xml:space="preserve"> </w:delText>
        </w:r>
      </w:del>
      <w:ins w:id="280" w:author="Andrew Morton" w:date="2019-02-05T14:29:00Z">
        <w:r>
          <w:rPr/>
          <w:t>-</w:t>
        </w:r>
      </w:ins>
      <w:r>
        <w:rPr/>
        <w:t>based securities over traditional</w:t>
      </w:r>
      <w:del w:id="281" w:author="Andrew Morton" w:date="2019-02-05T14:29:00Z">
        <w:r>
          <w:rPr/>
          <w:delText>ly</w:delText>
        </w:r>
      </w:del>
      <w:ins w:id="282" w:author="Andrew Morton" w:date="2019-02-05T14:29:00Z">
        <w:r>
          <w:rPr/>
          <w:t>,</w:t>
        </w:r>
      </w:ins>
      <w:r>
        <w:rPr/>
        <w:t xml:space="preserve"> </w:t>
      </w:r>
      <w:r>
        <w:rPr>
          <w:lang w:val="en-GB"/>
        </w:rPr>
        <w:t>centralised</w:t>
      </w:r>
      <w:r>
        <w:rPr/>
        <w:t xml:space="preserve"> solutions for</w:t>
      </w:r>
      <w:ins w:id="283" w:author="Andrew Morton" w:date="2019-02-05T14:30:00Z">
        <w:r>
          <w:rPr/>
          <w:t xml:space="preserve"> both</w:t>
        </w:r>
      </w:ins>
      <w:del w:id="284" w:author="Andrew Morton" w:date="2019-02-05T14:30:00Z">
        <w:r>
          <w:rPr/>
          <w:delText xml:space="preserve"> not only</w:delText>
        </w:r>
      </w:del>
      <w:r>
        <w:rPr/>
        <w:t xml:space="preserve"> the investor </w:t>
      </w:r>
      <w:ins w:id="285" w:author="Andrew Morton" w:date="2019-02-05T14:30:00Z">
        <w:r>
          <w:rPr/>
          <w:t>and</w:t>
        </w:r>
      </w:ins>
      <w:del w:id="286" w:author="Andrew Morton" w:date="2019-02-05T14:30:00Z">
        <w:r>
          <w:rPr/>
          <w:delText>but</w:delText>
        </w:r>
      </w:del>
      <w:r>
        <w:rPr/>
        <w:t xml:space="preserve"> the issuer, means that security tokens will</w:t>
      </w:r>
      <w:ins w:id="287" w:author="Andrew Morton" w:date="2019-02-05T14:31:00Z">
        <w:r>
          <w:rPr/>
          <w:t xml:space="preserve"> occupy a bigger</w:t>
        </w:r>
      </w:ins>
      <w:del w:id="288" w:author="Andrew Morton" w:date="2019-02-05T14:31:00Z">
        <w:r>
          <w:rPr/>
          <w:delText xml:space="preserve"> certainly increase their</w:delText>
        </w:r>
      </w:del>
      <w:r>
        <w:rPr/>
        <w:t xml:space="preserve"> share of the securities market.</w:t>
      </w:r>
    </w:p>
    <w:p>
      <w:pPr>
        <w:pStyle w:val="Normal"/>
        <w:spacing w:lineRule="auto" w:line="360"/>
        <w:rPr/>
      </w:pPr>
      <w:r>
        <w:rPr/>
      </w:r>
    </w:p>
    <w:p>
      <w:pPr>
        <w:pStyle w:val="Normal"/>
        <w:spacing w:lineRule="auto" w:line="360"/>
        <w:rPr/>
      </w:pPr>
      <w:r>
        <w:rPr/>
        <w:tab/>
        <w:t xml:space="preserve">Tokenised assets do not need intermediary financial institutions </w:t>
      </w:r>
      <w:ins w:id="289" w:author="Andrew Morton" w:date="2019-02-05T17:49:00Z">
        <w:r>
          <w:rPr/>
          <w:t>with</w:t>
        </w:r>
      </w:ins>
      <w:del w:id="290" w:author="Andrew Morton" w:date="2019-02-05T17:49:00Z">
        <w:r>
          <w:rPr/>
          <w:delText>and</w:delText>
        </w:r>
      </w:del>
      <w:r>
        <w:rPr/>
        <w:t xml:space="preserve"> their associated fees</w:t>
      </w:r>
      <w:ins w:id="291" w:author="Andrew Morton" w:date="2019-02-05T17:49:00Z">
        <w:r>
          <w:rPr/>
          <w:t xml:space="preserve">. </w:t>
        </w:r>
      </w:ins>
      <w:del w:id="292" w:author="Andrew Morton" w:date="2019-02-05T17:49:00Z">
        <w:r>
          <w:rPr/>
          <w:delText xml:space="preserve">, </w:delText>
        </w:r>
      </w:del>
      <w:del w:id="293" w:author="Andrew Morton" w:date="2019-02-05T17:50:00Z">
        <w:r>
          <w:rPr/>
          <w:delText>t</w:delText>
        </w:r>
      </w:del>
      <w:ins w:id="294" w:author="Andrew Morton" w:date="2019-02-05T17:50:00Z">
        <w:r>
          <w:rPr/>
          <w:t>T</w:t>
        </w:r>
      </w:ins>
      <w:r>
        <w:rPr/>
        <w:t>hey have</w:t>
      </w:r>
      <w:ins w:id="295" w:author="Andrew Morton" w:date="2019-02-05T17:50:00Z">
        <w:r>
          <w:rPr/>
          <w:t xml:space="preserve"> more</w:t>
        </w:r>
      </w:ins>
      <w:del w:id="296" w:author="Andrew Morton" w:date="2019-02-05T17:50:00Z">
        <w:r>
          <w:rPr/>
          <w:delText xml:space="preserve"> better</w:delText>
        </w:r>
      </w:del>
      <w:r>
        <w:rPr/>
        <w:t xml:space="preserve"> liquidity due to being divisible and transferable peer to peer. And they </w:t>
      </w:r>
      <w:ins w:id="297" w:author="Andrew Morton" w:date="2019-02-05T17:50:00Z">
        <w:r>
          <w:rPr/>
          <w:t xml:space="preserve">are much </w:t>
        </w:r>
      </w:ins>
      <w:r>
        <w:rPr/>
        <w:t>simpl</w:t>
      </w:r>
      <w:ins w:id="298" w:author="Andrew Morton" w:date="2019-02-05T17:50:00Z">
        <w:r>
          <w:rPr/>
          <w:t>er than traditional illiquid asset</w:t>
        </w:r>
      </w:ins>
      <w:ins w:id="299" w:author="Andrew Morton" w:date="2019-02-05T17:51:00Z">
        <w:r>
          <w:rPr/>
          <w:t>s with thei</w:t>
        </w:r>
      </w:ins>
      <w:ins w:id="300" w:author="Andrew Morton" w:date="2019-02-05T21:13:00Z">
        <w:r>
          <w:rPr/>
          <w:t>r</w:t>
        </w:r>
      </w:ins>
      <w:del w:id="301" w:author="Andrew Morton" w:date="2019-02-05T17:51:00Z">
        <w:r>
          <w:rPr/>
          <w:delText>ify the</w:delText>
        </w:r>
      </w:del>
      <w:r>
        <w:rPr/>
        <w:t xml:space="preserve"> fractional ownership</w:t>
      </w:r>
      <w:ins w:id="302" w:author="Andrew Morton" w:date="2019-02-05T17:51:00Z">
        <w:r>
          <w:rPr/>
          <w:t>,</w:t>
        </w:r>
      </w:ins>
      <w:del w:id="303" w:author="Andrew Morton" w:date="2019-02-05T17:51:00Z">
        <w:r>
          <w:rPr/>
          <w:delText xml:space="preserve"> of traditionally </w:delText>
        </w:r>
      </w:del>
      <w:del w:id="304" w:author="Andrew Morton" w:date="2019-02-05T17:51:00Z">
        <w:r>
          <w:rPr>
            <w:lang w:val="en-GB"/>
          </w:rPr>
          <w:delText>illiquid</w:delText>
        </w:r>
      </w:del>
      <w:del w:id="305" w:author="Andrew Morton" w:date="2019-02-05T17:51:00Z">
        <w:r>
          <w:rPr/>
          <w:delText xml:space="preserve"> assets</w:delText>
        </w:r>
      </w:del>
      <w:r>
        <w:rPr/>
        <w:t xml:space="preserve"> such as real estate.  Research suggests that</w:t>
      </w:r>
      <w:ins w:id="306" w:author="Andrew Morton" w:date="2019-02-05T17:51:00Z">
        <w:r>
          <w:rPr/>
          <w:t xml:space="preserve"> in the future,</w:t>
        </w:r>
      </w:ins>
      <w:r>
        <w:rPr/>
        <w:t xml:space="preserve"> the majority of</w:t>
      </w:r>
      <w:del w:id="307" w:author="Andrew Morton" w:date="2019-02-05T17:51:00Z">
        <w:r>
          <w:rPr/>
          <w:delText xml:space="preserve"> future</w:delText>
        </w:r>
      </w:del>
      <w:r>
        <w:rPr/>
        <w:t xml:space="preserve"> assets will be securitised as tokens held on trustless</w:t>
      </w:r>
      <w:ins w:id="308" w:author="Andrew Morton" w:date="2019-02-05T21:14:00Z">
        <w:r>
          <w:rPr/>
          <w:t>,</w:t>
        </w:r>
      </w:ins>
      <w:r>
        <w:rPr/>
        <w:t xml:space="preserve"> decentralised ledgers such as Ethereum.   </w:t>
      </w:r>
    </w:p>
    <w:p>
      <w:pPr>
        <w:pStyle w:val="Normal"/>
        <w:spacing w:lineRule="auto" w:line="360"/>
        <w:rPr/>
      </w:pPr>
      <w:r>
        <w:rPr/>
      </w:r>
    </w:p>
    <w:p>
      <w:pPr>
        <w:pStyle w:val="Normal"/>
        <w:spacing w:lineRule="auto" w:line="360"/>
        <w:rPr/>
      </w:pPr>
      <w:r>
        <w:rPr/>
        <w:tab/>
      </w:r>
      <w:del w:id="309" w:author="Andrew Morton" w:date="2019-02-05T17:51:00Z">
        <w:r>
          <w:rPr/>
          <w:delText>An o</w:delText>
        </w:r>
      </w:del>
      <w:ins w:id="310" w:author="Andrew Morton" w:date="2019-02-05T17:51:00Z">
        <w:r>
          <w:rPr/>
          <w:t>O</w:t>
        </w:r>
      </w:ins>
      <w:r>
        <w:rPr/>
        <w:t>pen</w:t>
      </w:r>
      <w:ins w:id="311" w:author="Andrew Morton" w:date="2019-02-05T17:52:00Z">
        <w:r>
          <w:rPr/>
          <w:t>,</w:t>
        </w:r>
      </w:ins>
      <w:r>
        <w:rPr/>
        <w:t xml:space="preserve"> transparent</w:t>
      </w:r>
      <w:ins w:id="312" w:author="Andrew Morton" w:date="2019-02-05T17:52:00Z">
        <w:r>
          <w:rPr/>
          <w:t>,</w:t>
        </w:r>
      </w:ins>
      <w:r>
        <w:rPr/>
        <w:t xml:space="preserve"> self-regulat</w:t>
      </w:r>
      <w:ins w:id="313" w:author="Andrew Morton" w:date="2019-02-05T17:52:00Z">
        <w:r>
          <w:rPr/>
          <w:t>ing</w:t>
        </w:r>
      </w:ins>
      <w:ins w:id="314" w:author="Andrew Morton" w:date="2019-02-05T21:14:00Z">
        <w:r>
          <w:rPr/>
          <w:t xml:space="preserve"> </w:t>
        </w:r>
      </w:ins>
      <w:del w:id="315" w:author="Andrew Morton" w:date="2019-02-05T17:52:00Z">
        <w:r>
          <w:rPr/>
          <w:delText xml:space="preserve">ory </w:delText>
        </w:r>
      </w:del>
      <w:r>
        <w:rPr/>
        <w:t xml:space="preserve">decentralised governance is the ideal model </w:t>
      </w:r>
      <w:ins w:id="316" w:author="Andrew Morton" w:date="2019-02-05T17:52:00Z">
        <w:r>
          <w:rPr/>
          <w:t xml:space="preserve">for </w:t>
        </w:r>
      </w:ins>
      <w:del w:id="317" w:author="Andrew Morton" w:date="2019-02-05T17:52:00Z">
        <w:r>
          <w:rPr/>
          <w:delText xml:space="preserve">to </w:delText>
        </w:r>
      </w:del>
      <w:r>
        <w:rPr/>
        <w:t>bring</w:t>
      </w:r>
      <w:ins w:id="318" w:author="Andrew Morton" w:date="2019-02-05T17:52:00Z">
        <w:r>
          <w:rPr/>
          <w:t>ing about</w:t>
        </w:r>
      </w:ins>
      <w:del w:id="319" w:author="Andrew Morton" w:date="2019-02-05T17:52:00Z">
        <w:r>
          <w:rPr/>
          <w:delText xml:space="preserve"> forth</w:delText>
        </w:r>
      </w:del>
      <w:r>
        <w:rPr/>
        <w:t xml:space="preserve"> this transformation.   We believe that the process of liquidation of real assets into tokens held on trustless</w:t>
      </w:r>
      <w:ins w:id="320" w:author="Andrew Morton" w:date="2019-02-05T21:14:00Z">
        <w:r>
          <w:rPr/>
          <w:t>,</w:t>
        </w:r>
      </w:ins>
      <w:r>
        <w:rPr/>
        <w:t xml:space="preserve"> decentralised ledgers must itself be decentralised if it is to </w:t>
      </w:r>
      <w:ins w:id="321" w:author="Andrew Morton" w:date="2019-02-05T19:41:00Z">
        <w:r>
          <w:rPr/>
          <w:t xml:space="preserve">make full use </w:t>
        </w:r>
      </w:ins>
      <w:del w:id="322" w:author="Andrew Morton" w:date="2019-02-05T19:41:00Z">
        <w:r>
          <w:rPr/>
          <w:delText xml:space="preserve">fulfill the full utility </w:delText>
        </w:r>
      </w:del>
      <w:r>
        <w:rPr/>
        <w:t xml:space="preserve">of the available technology.  The opportunity that tokenisation represents for human advancement will be squandered if the gatekeepers of tokenisation are the same old institutions in disguise.  </w:t>
      </w:r>
    </w:p>
    <w:p>
      <w:pPr>
        <w:pStyle w:val="Normal"/>
        <w:spacing w:lineRule="auto" w:line="360"/>
        <w:rPr/>
      </w:pPr>
      <w:r>
        <w:rPr/>
      </w:r>
    </w:p>
    <w:p>
      <w:pPr>
        <w:pStyle w:val="Normal"/>
        <w:spacing w:lineRule="auto" w:line="360"/>
        <w:rPr/>
      </w:pPr>
      <w:r>
        <w:rPr/>
        <w:tab/>
        <w:t xml:space="preserve">The potential for coercion and economic monopoly inherent in the transformational process of tokenisation necessitates </w:t>
      </w:r>
      <w:del w:id="323" w:author="Andrew Morton" w:date="2019-02-05T19:42:00Z">
        <w:r>
          <w:rPr/>
          <w:delText xml:space="preserve">the reaction of </w:delText>
        </w:r>
      </w:del>
      <w:r>
        <w:rPr/>
        <w:t>a voluntary decentralised alternative.</w:t>
      </w:r>
    </w:p>
    <w:p>
      <w:pPr>
        <w:pStyle w:val="Normal"/>
        <w:spacing w:lineRule="auto" w:line="360"/>
        <w:rPr/>
      </w:pPr>
      <w:del w:id="324" w:author="Andrew Morton" w:date="2019-02-05T19:42:00Z">
        <w:r>
          <w:rPr/>
          <w:delText xml:space="preserve"> </w:delText>
        </w:r>
      </w:del>
      <w:r>
        <w:rPr/>
        <w:t xml:space="preserve">  </w:t>
      </w:r>
      <w:del w:id="325" w:author="Andrew Morton" w:date="2019-02-05T21:15:00Z">
        <w:r>
          <w:rPr/>
          <w:tab/>
        </w:r>
      </w:del>
    </w:p>
    <w:p>
      <w:pPr>
        <w:pStyle w:val="Normal"/>
        <w:spacing w:lineRule="auto" w:line="360"/>
        <w:rPr/>
      </w:pPr>
      <w:del w:id="326" w:author="Andrew Morton" w:date="2019-02-05T19:42:00Z">
        <w:r>
          <w:rPr/>
          <w:tab/>
        </w:r>
      </w:del>
      <w:r>
        <w:rPr/>
        <w:t xml:space="preserve">To </w:t>
      </w:r>
      <w:del w:id="327" w:author="Andrew Morton" w:date="2019-02-05T19:42:00Z">
        <w:r>
          <w:rPr/>
          <w:delText>T</w:delText>
        </w:r>
      </w:del>
      <w:ins w:id="328" w:author="Andrew Morton" w:date="2019-02-05T19:42:00Z">
        <w:r>
          <w:rPr/>
          <w:t>t</w:t>
        </w:r>
      </w:ins>
      <w:r>
        <w:rPr/>
        <w:t xml:space="preserve">hat </w:t>
      </w:r>
      <w:del w:id="329" w:author="Andrew Morton" w:date="2019-02-05T19:43:00Z">
        <w:r>
          <w:rPr/>
          <w:delText>E</w:delText>
        </w:r>
      </w:del>
      <w:ins w:id="330" w:author="Andrew Morton" w:date="2019-02-05T19:43:00Z">
        <w:r>
          <w:rPr/>
          <w:t>e</w:t>
        </w:r>
      </w:ins>
      <w:r>
        <w:rPr/>
        <w:t xml:space="preserve">nd, we present Umbrella DAO, </w:t>
      </w:r>
      <w:ins w:id="331" w:author="Andrew Morton" w:date="2019-02-05T19:43:00Z">
        <w:r>
          <w:rPr/>
          <w:t xml:space="preserve">which </w:t>
        </w:r>
      </w:ins>
      <w:del w:id="332" w:author="Andrew Morton" w:date="2019-02-05T19:43:00Z">
        <w:r>
          <w:rPr/>
          <w:delText xml:space="preserve">Umbrella DAO </w:delText>
        </w:r>
      </w:del>
      <w:r>
        <w:rPr/>
        <w:t>aims to generate equity for the DAO through</w:t>
      </w:r>
      <w:ins w:id="333" w:author="Andrew Morton" w:date="2019-02-05T19:43:00Z">
        <w:r>
          <w:rPr/>
          <w:t xml:space="preserve"> the</w:t>
        </w:r>
      </w:ins>
      <w:r>
        <w:rPr/>
        <w:t xml:space="preserve"> issuing</w:t>
      </w:r>
      <w:ins w:id="334" w:author="Andrew Morton" w:date="2019-02-05T19:43:00Z">
        <w:r>
          <w:rPr/>
          <w:t xml:space="preserve"> of</w:t>
        </w:r>
      </w:ins>
      <w:r>
        <w:rPr/>
        <w:t xml:space="preserve"> public offerings of</w:t>
      </w:r>
      <w:del w:id="335" w:author="Andrew Morton" w:date="2019-02-05T19:43:00Z">
        <w:r>
          <w:rPr/>
          <w:delText xml:space="preserve"> such</w:delText>
        </w:r>
      </w:del>
      <w:r>
        <w:rPr/>
        <w:t xml:space="preserve"> tokenised assets and securities.  Umbrella DAO token holders will vote on investment proposals that have been submitted to the DAO, then use DAO funds to raise capital</w:t>
      </w:r>
      <w:ins w:id="336" w:author="Andrew Morton" w:date="2019-02-05T19:44:00Z">
        <w:r>
          <w:rPr/>
          <w:t xml:space="preserve"> by</w:t>
        </w:r>
      </w:ins>
      <w:del w:id="337" w:author="Andrew Morton" w:date="2019-02-05T19:44:00Z">
        <w:r>
          <w:rPr/>
          <w:delText xml:space="preserve"> from</w:delText>
        </w:r>
      </w:del>
      <w:r>
        <w:rPr/>
        <w:t xml:space="preserve"> selling tokenised securities of those assets in public offerings.  Umbrella DAO will retain a share of </w:t>
      </w:r>
      <w:ins w:id="338" w:author="Andrew Morton" w:date="2019-02-05T19:44:00Z">
        <w:r>
          <w:rPr/>
          <w:t xml:space="preserve">the </w:t>
        </w:r>
      </w:ins>
      <w:r>
        <w:rPr/>
        <w:t>equity in the finished revenue-generating asset, which will provide dividends to DAO token holders or be partially disposed of to provide capital for exponential expansion.</w:t>
      </w:r>
    </w:p>
    <w:p>
      <w:pPr>
        <w:pStyle w:val="Normal"/>
        <w:spacing w:lineRule="auto" w:line="360"/>
        <w:rPr/>
      </w:pPr>
      <w:r>
        <w:rPr/>
      </w:r>
    </w:p>
    <w:p>
      <w:pPr>
        <w:pStyle w:val="Normal"/>
        <w:spacing w:lineRule="auto" w:line="360"/>
        <w:rPr/>
      </w:pPr>
      <w:r>
        <w:rPr/>
      </w:r>
    </w:p>
    <w:p>
      <w:pPr>
        <w:pStyle w:val="Normal"/>
        <w:spacing w:lineRule="auto" w:line="360"/>
        <w:jc w:val="center"/>
        <w:rPr/>
      </w:pPr>
      <w:ins w:id="339" w:author="Unknown Author" w:date="2019-02-06T10:40:34Z">
        <w:r>
          <w:rPr/>
        </w:r>
      </w:ins>
    </w:p>
    <w:p>
      <w:pPr>
        <w:pStyle w:val="Normal"/>
        <w:spacing w:lineRule="auto" w:line="360"/>
        <w:jc w:val="center"/>
        <w:rPr/>
      </w:pPr>
      <w:r>
        <w:rPr/>
        <w:t xml:space="preserve">5.Outline of </w:t>
      </w:r>
      <w:del w:id="341" w:author="Andrew Morton" w:date="2019-02-05T21:15:00Z">
        <w:r>
          <w:rPr/>
          <w:delText>d</w:delText>
        </w:r>
      </w:del>
      <w:ins w:id="342" w:author="Andrew Morton" w:date="2019-02-05T21:15:00Z">
        <w:r>
          <w:rPr/>
          <w:t>D</w:t>
        </w:r>
      </w:ins>
      <w:r>
        <w:rPr/>
        <w:t xml:space="preserve">raft </w:t>
      </w:r>
      <w:del w:id="343" w:author="Andrew Morton" w:date="2019-02-05T21:15:00Z">
        <w:r>
          <w:rPr/>
          <w:delText>g</w:delText>
        </w:r>
      </w:del>
      <w:ins w:id="344" w:author="Andrew Morton" w:date="2019-02-05T21:15:00Z">
        <w:r>
          <w:rPr/>
          <w:t>G</w:t>
        </w:r>
      </w:ins>
      <w:r>
        <w:rPr/>
        <w:t xml:space="preserve">overnance </w:t>
      </w:r>
      <w:del w:id="345" w:author="Andrew Morton" w:date="2019-02-05T21:15:00Z">
        <w:r>
          <w:rPr/>
          <w:delText>s</w:delText>
        </w:r>
      </w:del>
      <w:ins w:id="346" w:author="Andrew Morton" w:date="2019-02-05T21:15:00Z">
        <w:r>
          <w:rPr/>
          <w:t>S</w:t>
        </w:r>
      </w:ins>
      <w:r>
        <w:rPr/>
        <w:t xml:space="preserve">mart </w:t>
      </w:r>
      <w:del w:id="347" w:author="Andrew Morton" w:date="2019-02-05T21:16:00Z">
        <w:r>
          <w:rPr/>
          <w:delText>c</w:delText>
        </w:r>
      </w:del>
      <w:ins w:id="348" w:author="Andrew Morton" w:date="2019-02-05T21:16:00Z">
        <w:r>
          <w:rPr/>
          <w:t>C</w:t>
        </w:r>
      </w:ins>
      <w:r>
        <w:rPr/>
        <w:t>ontract</w:t>
      </w:r>
      <w:del w:id="349" w:author="Andrew Morton" w:date="2019-02-05T21:16:00Z">
        <w:r>
          <w:rPr/>
          <w:delText>.</w:delText>
        </w:r>
      </w:del>
    </w:p>
    <w:p>
      <w:pPr>
        <w:pStyle w:val="Normal"/>
        <w:spacing w:lineRule="auto" w:line="360"/>
        <w:rPr/>
      </w:pPr>
      <w:r>
        <w:rPr/>
      </w:r>
    </w:p>
    <w:p>
      <w:pPr>
        <w:pStyle w:val="Normal"/>
        <w:rPr/>
      </w:pPr>
      <w:r>
        <w:rPr/>
        <w:t>1. Anyone can send a proposal transaction to the contract with a 0.1 ETH deposit (</w:t>
      </w:r>
      <w:ins w:id="350" w:author="Andrew Morton" w:date="2019-02-05T21:16:00Z">
        <w:r>
          <w:rPr/>
          <w:t xml:space="preserve">refundable </w:t>
        </w:r>
      </w:ins>
      <w:r>
        <w:rPr/>
        <w:t>if the proposal is accepted</w:t>
      </w:r>
      <w:del w:id="351" w:author="Andrew Morton" w:date="2019-02-05T21:16:00Z">
        <w:r>
          <w:rPr/>
          <w:delText xml:space="preserve"> the deposit is refunded</w:delText>
        </w:r>
      </w:del>
      <w:r>
        <w:rPr/>
        <w:t>)</w:t>
      </w:r>
      <w:ins w:id="352" w:author="Andrew Morton" w:date="2019-02-05T19:45:00Z">
        <w:r>
          <w:rPr/>
          <w:t>. A</w:t>
        </w:r>
      </w:ins>
      <w:del w:id="353" w:author="Andrew Morton" w:date="2019-02-05T19:45:00Z">
        <w:r>
          <w:rPr/>
          <w:delText xml:space="preserve"> a</w:delText>
        </w:r>
      </w:del>
      <w:r>
        <w:rPr/>
        <w:t xml:space="preserve"> DAPP front end with a form will be provided for this purpose. The information entered is combined in</w:t>
      </w:r>
      <w:del w:id="354" w:author="Andrew Morton" w:date="2019-02-05T19:45:00Z">
        <w:r>
          <w:rPr/>
          <w:delText xml:space="preserve"> </w:delText>
        </w:r>
      </w:del>
      <w:r>
        <w:rPr/>
        <w:t>to a transaction and sent to the governance contract.</w:t>
      </w:r>
    </w:p>
    <w:p>
      <w:pPr>
        <w:pStyle w:val="Normal"/>
        <w:rPr/>
      </w:pPr>
      <w:r>
        <w:rPr/>
      </w:r>
    </w:p>
    <w:p>
      <w:pPr>
        <w:pStyle w:val="Normal"/>
        <w:rPr/>
      </w:pPr>
      <w:r>
        <w:rPr/>
        <w:t xml:space="preserve">2. </w:t>
      </w:r>
      <w:del w:id="355" w:author="Andrew Morton" w:date="2019-02-05T19:45:00Z">
        <w:r>
          <w:rPr/>
          <w:delText>t</w:delText>
        </w:r>
      </w:del>
      <w:ins w:id="356" w:author="Andrew Morton" w:date="2019-02-05T19:45:00Z">
        <w:r>
          <w:rPr/>
          <w:t>T</w:t>
        </w:r>
      </w:ins>
      <w:r>
        <w:rPr/>
        <w:t xml:space="preserve">he </w:t>
      </w:r>
      <w:ins w:id="357" w:author="Andrew Morton" w:date="2019-02-05T19:45:00Z">
        <w:r>
          <w:rPr/>
          <w:t>DAPP</w:t>
        </w:r>
      </w:ins>
      <w:ins w:id="358" w:author="Andrew Morton" w:date="2019-02-05T19:46:00Z">
        <w:r>
          <w:rPr/>
          <w:t xml:space="preserve"> </w:t>
        </w:r>
      </w:ins>
      <w:r>
        <w:rPr/>
        <w:t xml:space="preserve">proposal </w:t>
      </w:r>
      <w:del w:id="359" w:author="Andrew Morton" w:date="2019-02-05T19:46:00Z">
        <w:r>
          <w:rPr/>
          <w:delText xml:space="preserve">DAPP </w:delText>
        </w:r>
      </w:del>
      <w:r>
        <w:rPr/>
        <w:t>will have several required fields to enable a thorough assessment of the proposal</w:t>
      </w:r>
      <w:del w:id="360" w:author="Andrew Morton" w:date="2019-02-05T19:46:00Z">
        <w:r>
          <w:rPr/>
          <w:delText>s</w:delText>
        </w:r>
      </w:del>
      <w:ins w:id="361" w:author="Andrew Morton" w:date="2019-02-05T21:16:00Z">
        <w:r>
          <w:rPr/>
          <w:t>.</w:t>
        </w:r>
      </w:ins>
      <w:del w:id="362" w:author="Andrew Morton" w:date="2019-02-05T21:16:00Z">
        <w:r>
          <w:rPr/>
          <w:delText>:</w:delText>
        </w:r>
      </w:del>
    </w:p>
    <w:p>
      <w:pPr>
        <w:pStyle w:val="Normal"/>
        <w:rPr/>
      </w:pPr>
      <w:r>
        <w:rPr/>
        <w:tab/>
      </w:r>
    </w:p>
    <w:p>
      <w:pPr>
        <w:pStyle w:val="Normal"/>
        <w:rPr>
          <w:b/>
          <w:b/>
          <w:bCs/>
          <w:sz w:val="20"/>
          <w:szCs w:val="20"/>
        </w:rPr>
      </w:pPr>
      <w:del w:id="363" w:author="Andrew Morton" w:date="2019-02-05T21:17:00Z">
        <w:r>
          <w:rPr>
            <w:b/>
            <w:bCs/>
            <w:sz w:val="20"/>
            <w:szCs w:val="20"/>
          </w:rPr>
          <w:delText>An example of a service provider proposal:</w:delText>
        </w:r>
      </w:del>
    </w:p>
    <w:tbl>
      <w:tblPr>
        <w:tblW w:w="86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319"/>
        <w:gridCol w:w="4321"/>
      </w:tblGrid>
      <w:tr>
        <w:trPr/>
        <w:tc>
          <w:tcPr>
            <w:tcW w:w="43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Field</w:t>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Example</w:t>
            </w:r>
          </w:p>
        </w:tc>
      </w:tr>
      <w:tr>
        <w:trPr/>
        <w:tc>
          <w:tcPr>
            <w:tcW w:w="4319"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809" w:right="0" w:hanging="0"/>
              <w:jc w:val="left"/>
              <w:rPr>
                <w:sz w:val="20"/>
                <w:szCs w:val="20"/>
              </w:rPr>
            </w:pPr>
            <w:r>
              <w:rPr>
                <w:sz w:val="20"/>
                <w:szCs w:val="20"/>
              </w:rPr>
              <w:t>Description of proposal:</w:t>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1"/>
              </w:numPr>
              <w:ind w:left="540" w:right="0" w:hanging="89"/>
              <w:rPr/>
            </w:pPr>
            <w:r>
              <w:rPr>
                <w:sz w:val="20"/>
                <w:szCs w:val="20"/>
              </w:rPr>
              <w:t>[We need seed funding for an ICO to tokenise a multi</w:t>
            </w:r>
            <w:del w:id="364" w:author="Andrew Morton" w:date="2019-02-05T19:46:00Z">
              <w:r>
                <w:rPr>
                  <w:sz w:val="20"/>
                  <w:szCs w:val="20"/>
                </w:rPr>
                <w:delText xml:space="preserve"> </w:delText>
              </w:r>
            </w:del>
            <w:r>
              <w:rPr>
                <w:sz w:val="20"/>
                <w:szCs w:val="20"/>
              </w:rPr>
              <w:t>story car park.  When the ICO has concluded we will airdrop Umbrella token holders 15% of the supply.]</w:t>
            </w:r>
          </w:p>
        </w:tc>
      </w:tr>
      <w:tr>
        <w:trPr/>
        <w:tc>
          <w:tcPr>
            <w:tcW w:w="4319"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809" w:right="0" w:hanging="0"/>
              <w:jc w:val="left"/>
              <w:rPr>
                <w:sz w:val="20"/>
                <w:szCs w:val="20"/>
              </w:rPr>
            </w:pPr>
            <w:r>
              <w:rPr>
                <w:sz w:val="20"/>
                <w:szCs w:val="20"/>
              </w:rPr>
              <w:t>Provider details:</w:t>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1"/>
              </w:numPr>
              <w:ind w:left="540" w:right="0" w:hanging="89"/>
              <w:rPr>
                <w:sz w:val="20"/>
                <w:szCs w:val="20"/>
              </w:rPr>
            </w:pPr>
            <w:r>
              <w:rPr>
                <w:sz w:val="20"/>
                <w:szCs w:val="20"/>
              </w:rPr>
              <w:t>[Name]</w:t>
            </w:r>
          </w:p>
          <w:p>
            <w:pPr>
              <w:pStyle w:val="Normal"/>
              <w:numPr>
                <w:ilvl w:val="0"/>
                <w:numId w:val="1"/>
              </w:numPr>
              <w:ind w:left="540" w:right="0" w:hanging="89"/>
              <w:rPr>
                <w:sz w:val="20"/>
                <w:szCs w:val="20"/>
              </w:rPr>
            </w:pPr>
            <w:r>
              <w:rPr>
                <w:sz w:val="20"/>
                <w:szCs w:val="20"/>
              </w:rPr>
              <w:t xml:space="preserve">[business details] </w:t>
            </w:r>
          </w:p>
          <w:p>
            <w:pPr>
              <w:pStyle w:val="Normal"/>
              <w:numPr>
                <w:ilvl w:val="0"/>
                <w:numId w:val="1"/>
              </w:numPr>
              <w:ind w:left="540" w:right="0" w:hanging="89"/>
              <w:rPr/>
            </w:pPr>
            <w:r>
              <w:rPr>
                <w:sz w:val="20"/>
                <w:szCs w:val="20"/>
              </w:rPr>
              <w:t xml:space="preserve">[links to </w:t>
            </w:r>
            <w:ins w:id="365" w:author="Andrew Morton" w:date="2019-02-05T19:46:00Z">
              <w:r>
                <w:rPr>
                  <w:sz w:val="20"/>
                  <w:szCs w:val="20"/>
                </w:rPr>
                <w:t>L</w:t>
              </w:r>
            </w:ins>
            <w:del w:id="366" w:author="Andrew Morton" w:date="2019-02-05T19:46:00Z">
              <w:r>
                <w:rPr>
                  <w:sz w:val="20"/>
                  <w:szCs w:val="20"/>
                </w:rPr>
                <w:delText>l</w:delText>
              </w:r>
            </w:del>
            <w:r>
              <w:rPr>
                <w:sz w:val="20"/>
                <w:szCs w:val="20"/>
              </w:rPr>
              <w:t>inkedin, white paper and roadmap]</w:t>
            </w:r>
          </w:p>
        </w:tc>
      </w:tr>
      <w:tr>
        <w:trPr/>
        <w:tc>
          <w:tcPr>
            <w:tcW w:w="4319"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809" w:right="0" w:hanging="0"/>
              <w:jc w:val="left"/>
              <w:rPr>
                <w:sz w:val="20"/>
                <w:szCs w:val="20"/>
              </w:rPr>
            </w:pPr>
            <w:r>
              <w:rPr>
                <w:sz w:val="20"/>
                <w:szCs w:val="20"/>
              </w:rPr>
              <w:t>Sum in ETH required:</w:t>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1"/>
              </w:numPr>
              <w:ind w:left="540" w:right="0" w:hanging="89"/>
              <w:rPr>
                <w:sz w:val="20"/>
                <w:szCs w:val="20"/>
              </w:rPr>
            </w:pPr>
            <w:r>
              <w:rPr>
                <w:sz w:val="20"/>
                <w:szCs w:val="20"/>
              </w:rPr>
              <w:t>[100] ETH</w:t>
            </w:r>
          </w:p>
          <w:p>
            <w:pPr>
              <w:pStyle w:val="Normal"/>
              <w:numPr>
                <w:ilvl w:val="0"/>
                <w:numId w:val="1"/>
              </w:numPr>
              <w:ind w:left="540" w:right="0" w:hanging="89"/>
              <w:rPr>
                <w:sz w:val="20"/>
                <w:szCs w:val="20"/>
              </w:rPr>
            </w:pPr>
            <w:r>
              <w:rPr>
                <w:sz w:val="20"/>
                <w:szCs w:val="20"/>
              </w:rPr>
              <w:t>Address: [0x219de78da6c6c6c9bb218b8d9Ec32F]</w:t>
            </w:r>
          </w:p>
        </w:tc>
      </w:tr>
      <w:tr>
        <w:trPr/>
        <w:tc>
          <w:tcPr>
            <w:tcW w:w="4319"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809" w:right="0" w:hanging="0"/>
              <w:jc w:val="left"/>
              <w:rPr>
                <w:sz w:val="20"/>
                <w:szCs w:val="20"/>
              </w:rPr>
            </w:pPr>
            <w:r>
              <w:rPr>
                <w:sz w:val="20"/>
                <w:szCs w:val="20"/>
              </w:rPr>
              <w:t>Financial breakdown:</w:t>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1"/>
              </w:numPr>
              <w:ind w:left="540" w:right="0" w:hanging="89"/>
              <w:rPr>
                <w:sz w:val="20"/>
                <w:szCs w:val="20"/>
              </w:rPr>
            </w:pPr>
            <w:r>
              <w:rPr>
                <w:sz w:val="20"/>
                <w:szCs w:val="20"/>
              </w:rPr>
              <w:t>[URL Link to detailed assessment]</w:t>
            </w:r>
          </w:p>
        </w:tc>
      </w:tr>
      <w:tr>
        <w:trPr/>
        <w:tc>
          <w:tcPr>
            <w:tcW w:w="4319"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809" w:right="0" w:hanging="0"/>
              <w:jc w:val="left"/>
              <w:rPr/>
            </w:pPr>
            <w:r>
              <w:rPr>
                <w:sz w:val="20"/>
                <w:szCs w:val="20"/>
              </w:rPr>
              <w:t xml:space="preserve">Expected time to </w:t>
            </w:r>
            <w:ins w:id="367" w:author="Andrew Morton" w:date="2019-02-05T19:47:00Z">
              <w:r>
                <w:rPr>
                  <w:sz w:val="20"/>
                  <w:szCs w:val="20"/>
                </w:rPr>
                <w:t xml:space="preserve">return </w:t>
              </w:r>
            </w:ins>
            <w:r>
              <w:rPr>
                <w:sz w:val="20"/>
                <w:szCs w:val="20"/>
              </w:rPr>
              <w:t>(days)</w:t>
            </w:r>
            <w:del w:id="368" w:author="Andrew Morton" w:date="2019-02-05T19:47:00Z">
              <w:r>
                <w:rPr>
                  <w:sz w:val="20"/>
                  <w:szCs w:val="20"/>
                </w:rPr>
                <w:delText xml:space="preserve"> return</w:delText>
              </w:r>
            </w:del>
            <w:r>
              <w:rPr>
                <w:sz w:val="20"/>
                <w:szCs w:val="20"/>
              </w:rPr>
              <w:t>:</w:t>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1"/>
              </w:numPr>
              <w:ind w:left="0" w:right="0" w:firstLine="449"/>
              <w:rPr>
                <w:sz w:val="20"/>
                <w:szCs w:val="20"/>
              </w:rPr>
            </w:pPr>
            <w:r>
              <w:rPr>
                <w:sz w:val="20"/>
                <w:szCs w:val="20"/>
              </w:rPr>
              <w:t>[121] Days</w:t>
            </w:r>
          </w:p>
        </w:tc>
      </w:tr>
    </w:tbl>
    <w:p>
      <w:pPr>
        <w:pStyle w:val="Normal"/>
        <w:ind w:left="1891" w:right="0" w:hanging="0"/>
        <w:rPr>
          <w:sz w:val="20"/>
          <w:szCs w:val="20"/>
        </w:rPr>
      </w:pPr>
      <w:r>
        <w:rPr>
          <w:sz w:val="20"/>
          <w:szCs w:val="20"/>
        </w:rPr>
      </w:r>
    </w:p>
    <w:p>
      <w:pPr>
        <w:pStyle w:val="Normal"/>
        <w:rPr>
          <w:b/>
          <w:b/>
          <w:sz w:val="22"/>
          <w:szCs w:val="22"/>
        </w:rPr>
      </w:pPr>
      <w:ins w:id="369" w:author="Andrew Morton" w:date="2019-02-05T21:17:00Z">
        <w:r>
          <w:rPr>
            <w:b/>
            <w:sz w:val="22"/>
            <w:szCs w:val="22"/>
          </w:rPr>
          <w:t>Fig. 3. An example of a service provider proposal</w:t>
        </w:r>
      </w:ins>
    </w:p>
    <w:p>
      <w:pPr>
        <w:pStyle w:val="Normal"/>
        <w:rPr>
          <w:sz w:val="22"/>
          <w:szCs w:val="22"/>
        </w:rPr>
      </w:pPr>
      <w:ins w:id="370" w:author="Andrew Morton" w:date="2019-02-05T21:18:00Z">
        <w:r>
          <w:rPr>
            <w:sz w:val="22"/>
            <w:szCs w:val="22"/>
          </w:rPr>
        </w:r>
      </w:ins>
    </w:p>
    <w:p>
      <w:pPr>
        <w:pStyle w:val="Normal"/>
        <w:rPr>
          <w:sz w:val="22"/>
          <w:szCs w:val="22"/>
        </w:rPr>
      </w:pPr>
      <w:r>
        <w:rPr>
          <w:sz w:val="22"/>
          <w:szCs w:val="22"/>
        </w:rPr>
      </w:r>
    </w:p>
    <w:p>
      <w:pPr>
        <w:pStyle w:val="Normal"/>
        <w:rPr/>
      </w:pPr>
      <w:r>
        <w:rPr/>
        <w:t xml:space="preserve">3. </w:t>
      </w:r>
      <w:ins w:id="371" w:author="Andrew Morton" w:date="2019-02-05T19:47:00Z">
        <w:r>
          <w:rPr/>
          <w:t>T</w:t>
        </w:r>
      </w:ins>
      <w:del w:id="372" w:author="Andrew Morton" w:date="2019-02-05T19:47:00Z">
        <w:r>
          <w:rPr/>
          <w:delText>t</w:delText>
        </w:r>
      </w:del>
      <w:r>
        <w:rPr/>
        <w:t>he contract will feed the proposals to a catalogue on the DAO forum (</w:t>
      </w:r>
      <w:del w:id="373" w:author="Andrew Morton" w:date="2019-02-05T19:48:00Z">
        <w:r>
          <w:rPr/>
          <w:delText xml:space="preserve">which needs </w:delText>
        </w:r>
      </w:del>
      <w:r>
        <w:rPr/>
        <w:t>a signed message from a token holder address</w:t>
      </w:r>
      <w:ins w:id="374" w:author="Andrew Morton" w:date="2019-02-05T19:48:00Z">
        <w:r>
          <w:rPr/>
          <w:t xml:space="preserve"> is needed</w:t>
        </w:r>
      </w:ins>
      <w:r>
        <w:rPr/>
        <w:t xml:space="preserve"> to view and post on</w:t>
      </w:r>
      <w:ins w:id="375" w:author="Andrew Morton" w:date="2019-02-05T19:48:00Z">
        <w:r>
          <w:rPr/>
          <w:t xml:space="preserve"> this</w:t>
        </w:r>
      </w:ins>
      <w:del w:id="376" w:author="Andrew Morton" w:date="2019-02-05T19:48:00Z">
        <w:r>
          <w:rPr/>
          <w:delText>.</w:delText>
        </w:r>
      </w:del>
      <w:r>
        <w:rPr/>
        <w:t>)</w:t>
      </w:r>
      <w:ins w:id="377" w:author="Andrew Morton" w:date="2019-02-05T19:48:00Z">
        <w:r>
          <w:rPr/>
          <w:t>.</w:t>
        </w:r>
      </w:ins>
    </w:p>
    <w:p>
      <w:pPr>
        <w:pStyle w:val="Normal"/>
        <w:rPr/>
      </w:pPr>
      <w:r>
        <w:rPr/>
      </w:r>
    </w:p>
    <w:p>
      <w:pPr>
        <w:pStyle w:val="Normal"/>
        <w:rPr/>
      </w:pPr>
      <w:del w:id="378" w:author="Andrew Morton" w:date="2019-02-05T19:48:00Z">
        <w:r>
          <w:rPr>
            <w:u w:val="single"/>
          </w:rPr>
          <w:delText>v</w:delText>
        </w:r>
      </w:del>
      <w:ins w:id="379" w:author="Andrew Morton" w:date="2019-02-05T19:48:00Z">
        <w:r>
          <w:rPr>
            <w:u w:val="single"/>
          </w:rPr>
          <w:t>V</w:t>
        </w:r>
      </w:ins>
      <w:r>
        <w:rPr>
          <w:u w:val="single"/>
        </w:rPr>
        <w:t>oting:</w:t>
      </w:r>
      <w:del w:id="380" w:author="Unknown Author" w:date="2019-02-06T10:41:40Z">
        <w:r>
          <w:rPr>
            <w:u w:val="single"/>
          </w:rPr>
          <w:delText xml:space="preserve"> </w:delText>
        </w:r>
      </w:del>
    </w:p>
    <w:p>
      <w:pPr>
        <w:pStyle w:val="Normal"/>
        <w:rPr/>
      </w:pPr>
      <w:r>
        <w:rPr/>
        <w:tab/>
        <w:t xml:space="preserve">1. </w:t>
      </w:r>
      <w:del w:id="381" w:author="Andrew Morton" w:date="2019-02-05T19:50:00Z">
        <w:r>
          <w:rPr/>
          <w:delText>e</w:delText>
        </w:r>
      </w:del>
      <w:ins w:id="382" w:author="Andrew Morton" w:date="2019-02-05T19:51:00Z">
        <w:r>
          <w:rPr/>
          <w:t>One</w:t>
        </w:r>
      </w:ins>
      <w:del w:id="383" w:author="Andrew Morton" w:date="2019-02-05T19:51:00Z">
        <w:r>
          <w:rPr/>
          <w:delText>ach</w:delText>
        </w:r>
      </w:del>
      <w:r>
        <w:rPr/>
        <w:t xml:space="preserve"> token</w:t>
      </w:r>
      <w:ins w:id="384" w:author="Andrew Morton" w:date="2019-02-05T19:51:00Z">
        <w:r>
          <w:rPr/>
          <w:t>=</w:t>
        </w:r>
      </w:ins>
      <w:del w:id="385" w:author="Andrew Morton" w:date="2019-02-05T19:51:00Z">
        <w:r>
          <w:rPr/>
          <w:delText xml:space="preserve"> is </w:delText>
        </w:r>
      </w:del>
      <w:r>
        <w:rPr/>
        <w:t>1 vote.</w:t>
      </w:r>
    </w:p>
    <w:p>
      <w:pPr>
        <w:pStyle w:val="Normal"/>
        <w:rPr/>
      </w:pPr>
      <w:r>
        <w:rPr/>
        <w:tab/>
        <w:t xml:space="preserve">2. You can only </w:t>
      </w:r>
      <w:ins w:id="386" w:author="Andrew Morton" w:date="2019-02-05T19:49:00Z">
        <w:r>
          <w:rPr/>
          <w:t>vote on</w:t>
        </w:r>
      </w:ins>
      <w:del w:id="387" w:author="Andrew Morton" w:date="2019-02-05T19:49:00Z">
        <w:r>
          <w:rPr/>
          <w:delText>choose</w:delText>
        </w:r>
      </w:del>
      <w:r>
        <w:rPr/>
        <w:t xml:space="preserve"> one proposal </w:t>
      </w:r>
      <w:del w:id="388" w:author="Andrew Morton" w:date="2019-02-05T21:18:00Z">
        <w:r>
          <w:rPr/>
          <w:delText xml:space="preserve">to vote </w:delText>
        </w:r>
      </w:del>
      <w:ins w:id="389" w:author="Andrew Morton" w:date="2019-02-05T19:49:00Z">
        <w:r>
          <w:rPr/>
          <w:t>in</w:t>
        </w:r>
      </w:ins>
      <w:del w:id="390" w:author="Andrew Morton" w:date="2019-02-05T19:49:00Z">
        <w:r>
          <w:rPr/>
          <w:delText>for</w:delText>
        </w:r>
      </w:del>
      <w:r>
        <w:rPr/>
        <w:t xml:space="preserve"> any 30 day period or after a </w:t>
      </w:r>
      <w:del w:id="391" w:author="Andrew Morton" w:date="2019-02-05T19:49:00Z">
        <w:r>
          <w:rPr/>
          <w:tab/>
          <w:delText xml:space="preserve">  </w:delText>
          <w:tab/>
          <w:delText xml:space="preserve">   </w:delText>
        </w:r>
      </w:del>
      <w:r>
        <w:rPr/>
        <w:t xml:space="preserve"> proposal has </w:t>
      </w:r>
      <w:ins w:id="392" w:author="Unknown Author" w:date="2019-02-06T10:41:47Z">
        <w:r>
          <w:rPr/>
          <w:tab/>
          <w:t xml:space="preserve">    </w:t>
        </w:r>
      </w:ins>
      <w:r>
        <w:rPr/>
        <w:t>passed</w:t>
      </w:r>
    </w:p>
    <w:p>
      <w:pPr>
        <w:pStyle w:val="Normal"/>
        <w:rPr/>
      </w:pPr>
      <w:r>
        <w:rPr/>
        <w:tab/>
        <w:t>3. On voting</w:t>
      </w:r>
      <w:ins w:id="393" w:author="Andrew Morton" w:date="2019-02-05T19:50:00Z">
        <w:r>
          <w:rPr/>
          <w:t>,</w:t>
        </w:r>
      </w:ins>
      <w:r>
        <w:rPr/>
        <w:t xml:space="preserve"> the tokens are locked or staked against a particular proposal and </w:t>
        <w:tab/>
        <w:t xml:space="preserve">  </w:t>
        <w:tab/>
        <w:t xml:space="preserve">    unlocked at </w:t>
        <w:tab/>
        <w:t>the end of the voting period</w:t>
      </w:r>
    </w:p>
    <w:p>
      <w:pPr>
        <w:pStyle w:val="Normal"/>
        <w:rPr/>
      </w:pPr>
      <w:r>
        <w:rPr/>
        <w:tab/>
        <w:t xml:space="preserve">4. </w:t>
      </w:r>
      <w:del w:id="394" w:author="Andrew Morton" w:date="2019-02-05T19:50:00Z">
        <w:r>
          <w:rPr/>
          <w:delText>y</w:delText>
        </w:r>
      </w:del>
      <w:ins w:id="395" w:author="Andrew Morton" w:date="2019-02-05T19:50:00Z">
        <w:r>
          <w:rPr/>
          <w:t>Y</w:t>
        </w:r>
      </w:ins>
      <w:r>
        <w:rPr/>
        <w:t>ou can change your mind</w:t>
      </w:r>
      <w:ins w:id="396" w:author="Andrew Morton" w:date="2019-02-05T19:50:00Z">
        <w:r>
          <w:rPr/>
          <w:t>,</w:t>
        </w:r>
      </w:ins>
      <w:del w:id="397" w:author="Andrew Morton" w:date="2019-02-05T19:50:00Z">
        <w:r>
          <w:rPr/>
          <w:delText xml:space="preserve"> and</w:delText>
        </w:r>
      </w:del>
      <w:r>
        <w:rPr/>
        <w:t xml:space="preserve"> unlock your tokens and vote for another </w:t>
        <w:tab/>
        <w:t xml:space="preserve">  </w:t>
        <w:tab/>
        <w:t xml:space="preserve">    </w:t>
      </w:r>
      <w:ins w:id="398" w:author="Unknown Author" w:date="2019-02-06T10:41:52Z">
        <w:r>
          <w:rPr/>
          <w:tab/>
          <w:t xml:space="preserve">    </w:t>
        </w:r>
      </w:ins>
      <w:r>
        <w:rPr/>
        <w:t>proposal at any point before the deadline</w:t>
      </w:r>
      <w:del w:id="399" w:author="Andrew Morton" w:date="2019-02-05T19:51:00Z">
        <w:r>
          <w:rPr/>
          <w:delText>.</w:delText>
        </w:r>
      </w:del>
    </w:p>
    <w:p>
      <w:pPr>
        <w:pStyle w:val="Normal"/>
        <w:rPr/>
      </w:pPr>
      <w:r>
        <w:rPr/>
      </w:r>
    </w:p>
    <w:p>
      <w:pPr>
        <w:pStyle w:val="Normal"/>
        <w:rPr/>
      </w:pPr>
      <w:ins w:id="400" w:author="Andrew Morton" w:date="2019-02-05T19:51:00Z">
        <w:r>
          <w:rPr>
            <w:u w:val="single"/>
          </w:rPr>
          <w:t>A</w:t>
        </w:r>
      </w:ins>
      <w:del w:id="401" w:author="Andrew Morton" w:date="2019-02-05T19:51:00Z">
        <w:r>
          <w:rPr>
            <w:u w:val="single"/>
          </w:rPr>
          <w:delText>a</w:delText>
        </w:r>
      </w:del>
      <w:r>
        <w:rPr>
          <w:u w:val="single"/>
        </w:rPr>
        <w:t xml:space="preserve"> proposal will pass if:</w:t>
      </w:r>
    </w:p>
    <w:p>
      <w:pPr>
        <w:pStyle w:val="Normal"/>
        <w:rPr/>
      </w:pPr>
      <w:r>
        <w:rPr/>
      </w:r>
    </w:p>
    <w:p>
      <w:pPr>
        <w:pStyle w:val="Normal"/>
        <w:rPr/>
      </w:pPr>
      <w:r>
        <w:rPr/>
        <w:tab/>
        <w:t xml:space="preserve">1.   </w:t>
      </w:r>
      <w:del w:id="402" w:author="Andrew Morton" w:date="2019-02-05T19:51:00Z">
        <w:r>
          <w:rPr/>
          <w:delText>if i</w:delText>
        </w:r>
      </w:del>
      <w:ins w:id="403" w:author="Andrew Morton" w:date="2019-02-05T19:51:00Z">
        <w:r>
          <w:rPr/>
          <w:t>I</w:t>
        </w:r>
      </w:ins>
      <w:r>
        <w:rPr/>
        <w:t>t</w:t>
      </w:r>
      <w:ins w:id="404" w:author="Andrew Morton" w:date="2019-02-05T19:51:00Z">
        <w:r>
          <w:rPr/>
          <w:t xml:space="preserve"> i</w:t>
        </w:r>
      </w:ins>
      <w:r>
        <w:rPr/>
        <w:t>s the first to reach a ballot equivalent to 30% of the total supply of tokens.</w:t>
      </w:r>
    </w:p>
    <w:p>
      <w:pPr>
        <w:pStyle w:val="Normal"/>
        <w:rPr/>
      </w:pPr>
      <w:r>
        <w:rPr/>
        <w:tab/>
        <w:t xml:space="preserve">2.  </w:t>
      </w:r>
      <w:ins w:id="405" w:author="Andrew Morton" w:date="2019-02-05T19:52:00Z">
        <w:r>
          <w:rPr/>
          <w:t>A</w:t>
        </w:r>
      </w:ins>
      <w:del w:id="406" w:author="Andrew Morton" w:date="2019-02-05T19:52:00Z">
        <w:r>
          <w:rPr/>
          <w:delText>a</w:delText>
        </w:r>
      </w:del>
      <w:r>
        <w:rPr/>
        <w:t xml:space="preserve">fter </w:t>
      </w:r>
      <w:del w:id="407" w:author="Andrew Morton" w:date="2019-02-05T19:52:00Z">
        <w:r>
          <w:rPr/>
          <w:delText xml:space="preserve"> </w:delText>
        </w:r>
      </w:del>
      <w:r>
        <w:rPr/>
        <w:t>30 days it receives the most votes of any proposal</w:t>
      </w:r>
    </w:p>
    <w:p>
      <w:pPr>
        <w:pStyle w:val="Normal"/>
        <w:rPr/>
      </w:pPr>
      <w:r>
        <w:rPr/>
      </w:r>
    </w:p>
    <w:p>
      <w:pPr>
        <w:pStyle w:val="Normal"/>
        <w:rPr/>
      </w:pPr>
      <w:r>
        <w:rPr/>
      </w:r>
    </w:p>
    <w:p>
      <w:pPr>
        <w:pStyle w:val="Normal"/>
        <w:rPr>
          <w:u w:val="single"/>
        </w:rPr>
      </w:pPr>
      <w:r>
        <w:rPr>
          <w:u w:val="single"/>
        </w:rPr>
        <w:t>A proposal will fail if:</w:t>
      </w:r>
    </w:p>
    <w:p>
      <w:pPr>
        <w:pStyle w:val="Normal"/>
        <w:rPr/>
      </w:pPr>
      <w:r>
        <w:rPr/>
      </w:r>
    </w:p>
    <w:p>
      <w:pPr>
        <w:pStyle w:val="Normal"/>
        <w:rPr/>
      </w:pPr>
      <w:r>
        <w:rPr/>
        <w:tab/>
        <w:t xml:space="preserve">2. </w:t>
      </w:r>
      <w:del w:id="408" w:author="Andrew Morton" w:date="2019-02-05T19:52:00Z">
        <w:r>
          <w:rPr/>
          <w:delText>t</w:delText>
        </w:r>
      </w:del>
      <w:ins w:id="409" w:author="Andrew Morton" w:date="2019-02-05T19:52:00Z">
        <w:r>
          <w:rPr/>
          <w:t>T</w:t>
        </w:r>
      </w:ins>
      <w:r>
        <w:rPr/>
        <w:t xml:space="preserve">he required forms are not </w:t>
      </w:r>
      <w:ins w:id="410" w:author="Andrew Morton" w:date="2019-02-05T21:20:00Z">
        <w:r>
          <w:rPr/>
          <w:t>completed</w:t>
        </w:r>
      </w:ins>
      <w:del w:id="411" w:author="Andrew Morton" w:date="2019-02-05T21:20:00Z">
        <w:r>
          <w:rPr/>
          <w:delText>filled out</w:delText>
        </w:r>
      </w:del>
      <w:r>
        <w:rPr/>
        <w:t xml:space="preserve"> to specifications</w:t>
      </w:r>
      <w:del w:id="412" w:author="Andrew Morton" w:date="2019-02-05T19:52:00Z">
        <w:r>
          <w:rPr/>
          <w:delText>.</w:delText>
        </w:r>
      </w:del>
      <w:r>
        <w:rPr/>
        <w:t xml:space="preserve"> </w:t>
      </w:r>
    </w:p>
    <w:p>
      <w:pPr>
        <w:pStyle w:val="Normal"/>
        <w:rPr/>
      </w:pPr>
      <w:r>
        <w:rPr/>
        <w:tab/>
        <w:t>3. It receives fewer votes than another proposal in the same 30</w:t>
      </w:r>
      <w:del w:id="413" w:author="Andrew Morton" w:date="2019-02-05T19:52:00Z">
        <w:r>
          <w:rPr/>
          <w:delText xml:space="preserve"> </w:delText>
        </w:r>
      </w:del>
      <w:ins w:id="414" w:author="Andrew Morton" w:date="2019-02-05T19:52:00Z">
        <w:r>
          <w:rPr/>
          <w:t>-</w:t>
        </w:r>
      </w:ins>
      <w:r>
        <w:rPr/>
        <w:t>day period</w:t>
      </w:r>
    </w:p>
    <w:p>
      <w:pPr>
        <w:pStyle w:val="Normal"/>
        <w:rPr/>
      </w:pPr>
      <w:del w:id="415" w:author="Unknown Author" w:date="2019-02-06T10:52:00Z">
        <w:r>
          <w:rPr/>
        </w:r>
      </w:del>
    </w:p>
    <w:p>
      <w:pPr>
        <w:pStyle w:val="Normal"/>
        <w:rPr/>
      </w:pPr>
      <w:del w:id="416" w:author="Unknown Author" w:date="2019-02-06T10:52:00Z">
        <w:r>
          <w:rPr/>
        </w:r>
      </w:del>
    </w:p>
    <w:p>
      <w:pPr>
        <w:pStyle w:val="Normal"/>
        <w:rPr/>
      </w:pPr>
      <w:r>
        <w:rPr/>
        <w:t>4. Umbrella will initially be limited to releasing up to 10% of it</w:t>
      </w:r>
      <w:del w:id="417" w:author="Andrew Morton" w:date="2019-02-05T19:55:00Z">
        <w:r>
          <w:rPr/>
          <w:delText>’</w:delText>
        </w:r>
      </w:del>
      <w:r>
        <w:rPr/>
        <w:t xml:space="preserve">s balance every 30 days or </w:t>
      </w:r>
      <w:ins w:id="418" w:author="Andrew Morton" w:date="2019-02-05T19:55:00Z">
        <w:r>
          <w:rPr/>
          <w:t xml:space="preserve">the </w:t>
        </w:r>
      </w:ins>
      <w:r>
        <w:rPr/>
        <w:t>equivalent number of blocks. This amount does NOT include dividend proposals. (</w:t>
      </w:r>
      <w:del w:id="419" w:author="Andrew Morton" w:date="2019-02-05T19:55:00Z">
        <w:r>
          <w:rPr/>
          <w:delText>p</w:delText>
        </w:r>
      </w:del>
      <w:ins w:id="420" w:author="Andrew Morton" w:date="2019-02-05T19:55:00Z">
        <w:r>
          <w:rPr/>
          <w:t>P</w:t>
        </w:r>
      </w:ins>
      <w:r>
        <w:rPr/>
        <w:t>roposals to upgrade the governance contract itself can be voted for</w:t>
      </w:r>
      <w:ins w:id="421" w:author="Andrew Morton" w:date="2019-02-05T19:56:00Z">
        <w:r>
          <w:rPr/>
          <w:t>,</w:t>
        </w:r>
      </w:ins>
      <w:r>
        <w:rPr/>
        <w:t xml:space="preserve"> so this may change</w:t>
      </w:r>
      <w:ins w:id="422" w:author="Andrew Morton" w:date="2019-02-05T19:56:00Z">
        <w:r>
          <w:rPr/>
          <w:t>.</w:t>
        </w:r>
      </w:ins>
      <w:r>
        <w:rPr/>
        <w:t>)</w:t>
      </w:r>
    </w:p>
    <w:p>
      <w:pPr>
        <w:pStyle w:val="Normal"/>
        <w:rPr/>
      </w:pPr>
      <w:r>
        <w:rPr/>
      </w:r>
    </w:p>
    <w:p>
      <w:pPr>
        <w:pStyle w:val="Normal"/>
        <w:rPr/>
      </w:pPr>
      <w:r>
        <w:rPr/>
        <w:t xml:space="preserve">5. </w:t>
      </w:r>
      <w:del w:id="423" w:author="Andrew Morton" w:date="2019-02-05T19:56:00Z">
        <w:r>
          <w:rPr/>
          <w:delText>d</w:delText>
        </w:r>
      </w:del>
      <w:ins w:id="424" w:author="Andrew Morton" w:date="2019-02-05T19:56:00Z">
        <w:r>
          <w:rPr/>
          <w:t>D</w:t>
        </w:r>
      </w:ins>
      <w:r>
        <w:rPr/>
        <w:t>ividend proposals will send the amount proposed to all token holder addresses</w:t>
      </w:r>
      <w:ins w:id="425" w:author="Andrew Morton" w:date="2019-02-05T19:56:00Z">
        <w:r>
          <w:rPr/>
          <w:t xml:space="preserve"> in </w:t>
        </w:r>
      </w:ins>
      <w:del w:id="426" w:author="Andrew Morton" w:date="2019-02-05T19:56:00Z">
        <w:r>
          <w:rPr/>
          <w:delText xml:space="preserve"> </w:delText>
        </w:r>
      </w:del>
      <w:r>
        <w:rPr/>
        <w:t>proportion</w:t>
      </w:r>
      <w:del w:id="427" w:author="Andrew Morton" w:date="2019-02-05T19:56:00Z">
        <w:r>
          <w:rPr/>
          <w:delText>ally</w:delText>
        </w:r>
      </w:del>
      <w:r>
        <w:rPr/>
        <w:t xml:space="preserve"> to</w:t>
      </w:r>
      <w:ins w:id="428" w:author="Andrew Morton" w:date="2019-02-05T19:56:00Z">
        <w:r>
          <w:rPr/>
          <w:t xml:space="preserve"> the</w:t>
        </w:r>
      </w:ins>
      <w:r>
        <w:rPr/>
        <w:t xml:space="preserve"> number of tokens held.  (It is possible for</w:t>
      </w:r>
      <w:del w:id="429" w:author="Andrew Morton" w:date="2019-02-05T19:56:00Z">
        <w:r>
          <w:rPr/>
          <w:delText xml:space="preserve"> the</w:delText>
        </w:r>
      </w:del>
      <w:r>
        <w:rPr/>
        <w:t xml:space="preserve"> DAO token holders to vote to release the entire balance of the DAO to all token holders</w:t>
      </w:r>
      <w:ins w:id="430" w:author="Andrew Morton" w:date="2019-02-05T21:21:00Z">
        <w:r>
          <w:rPr/>
          <w:t>,</w:t>
        </w:r>
      </w:ins>
      <w:r>
        <w:rPr/>
        <w:t xml:space="preserve"> thus </w:t>
      </w:r>
      <w:ins w:id="431" w:author="Andrew Morton" w:date="2019-02-05T19:56:00Z">
        <w:r>
          <w:rPr/>
          <w:t>closing</w:t>
        </w:r>
      </w:ins>
      <w:del w:id="432" w:author="Andrew Morton" w:date="2019-02-05T19:56:00Z">
        <w:r>
          <w:rPr/>
          <w:delText>ceasing</w:delText>
        </w:r>
      </w:del>
      <w:r>
        <w:rPr/>
        <w:t xml:space="preserve"> the DAO</w:t>
      </w:r>
      <w:ins w:id="433" w:author="Andrew Morton" w:date="2019-02-05T19:57:00Z">
        <w:r>
          <w:rPr/>
          <w:t>.</w:t>
        </w:r>
      </w:ins>
      <w:r>
        <w:rPr/>
        <w:t>)</w:t>
      </w:r>
    </w:p>
    <w:p>
      <w:pPr>
        <w:pStyle w:val="Normal"/>
        <w:rPr/>
      </w:pPr>
      <w:r>
        <w:rPr/>
      </w:r>
    </w:p>
    <w:tbl>
      <w:tblPr>
        <w:tblW w:w="86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319"/>
        <w:gridCol w:w="4321"/>
      </w:tblGrid>
      <w:tr>
        <w:trPr/>
        <w:tc>
          <w:tcPr>
            <w:tcW w:w="86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del w:id="434" w:author="Andrew Morton" w:date="2019-02-05T21:22:00Z">
              <w:r>
                <w:rPr/>
                <w:delText>Overview of Umbrella Contract</w:delText>
              </w:r>
            </w:del>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18719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9"/>
                          <a:stretch>
                            <a:fillRect/>
                          </a:stretch>
                        </pic:blipFill>
                        <pic:spPr bwMode="auto">
                          <a:xfrm>
                            <a:off x="0" y="0"/>
                            <a:ext cx="2673350" cy="1871980"/>
                          </a:xfrm>
                          <a:prstGeom prst="rect">
                            <a:avLst/>
                          </a:prstGeom>
                        </pic:spPr>
                      </pic:pic>
                    </a:graphicData>
                  </a:graphic>
                </wp:anchor>
              </w:drawing>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Simplified view of interaction between users and governance contract</w:t>
            </w:r>
            <w:del w:id="435" w:author="Andrew Morton" w:date="2019-02-05T19:58:00Z">
              <w:r>
                <w:rPr/>
                <w:delText>.</w:delText>
              </w:r>
            </w:del>
          </w:p>
          <w:p>
            <w:pPr>
              <w:pStyle w:val="TableContents"/>
              <w:numPr>
                <w:ilvl w:val="0"/>
                <w:numId w:val="2"/>
              </w:numPr>
              <w:rPr/>
            </w:pPr>
            <w:r>
              <w:rPr/>
              <w:t xml:space="preserve">Token holders and </w:t>
            </w:r>
            <w:del w:id="436" w:author="Andrew Morton" w:date="2019-02-05T19:57:00Z">
              <w:r>
                <w:rPr/>
                <w:delText>P</w:delText>
              </w:r>
            </w:del>
            <w:ins w:id="437" w:author="Andrew Morton" w:date="2019-02-05T19:57:00Z">
              <w:r>
                <w:rPr/>
                <w:t>p</w:t>
              </w:r>
            </w:ins>
            <w:r>
              <w:rPr/>
              <w:t>roposers are the two types of user that can interact with the governance contract</w:t>
            </w:r>
            <w:del w:id="438" w:author="Andrew Morton" w:date="2019-02-05T19:57:00Z">
              <w:r>
                <w:rPr/>
                <w:delText>s</w:delText>
              </w:r>
            </w:del>
            <w:del w:id="439" w:author="Andrew Morton" w:date="2019-02-05T19:58:00Z">
              <w:r>
                <w:rPr/>
                <w:delText>.</w:delText>
              </w:r>
            </w:del>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1831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0"/>
                          <a:stretch>
                            <a:fillRect/>
                          </a:stretch>
                        </pic:blipFill>
                        <pic:spPr bwMode="auto">
                          <a:xfrm>
                            <a:off x="0" y="0"/>
                            <a:ext cx="2673350" cy="2183130"/>
                          </a:xfrm>
                          <a:prstGeom prst="rect">
                            <a:avLst/>
                          </a:prstGeom>
                        </pic:spPr>
                      </pic:pic>
                    </a:graphicData>
                  </a:graphic>
                </wp:anchor>
              </w:drawing>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The governance contract in its constituent parts</w:t>
            </w:r>
            <w:del w:id="440" w:author="Andrew Morton" w:date="2019-02-05T19:58:00Z">
              <w:r>
                <w:rPr/>
                <w:delText>.</w:delText>
              </w:r>
            </w:del>
          </w:p>
          <w:p>
            <w:pPr>
              <w:pStyle w:val="TableContents"/>
              <w:ind w:left="720" w:right="0" w:hanging="0"/>
              <w:rPr/>
            </w:pPr>
            <w:r>
              <w:rPr/>
            </w:r>
          </w:p>
          <w:p>
            <w:pPr>
              <w:pStyle w:val="TableContents"/>
              <w:numPr>
                <w:ilvl w:val="0"/>
                <w:numId w:val="2"/>
              </w:numPr>
              <w:rPr/>
            </w:pPr>
            <w:r>
              <w:rPr/>
              <w:t xml:space="preserve">The </w:t>
            </w:r>
            <w:ins w:id="441" w:author="Andrew Morton" w:date="2019-02-05T19:57:00Z">
              <w:r>
                <w:rPr/>
                <w:t>p</w:t>
              </w:r>
            </w:ins>
            <w:del w:id="442" w:author="Andrew Morton" w:date="2019-02-05T19:57:00Z">
              <w:r>
                <w:rPr/>
                <w:delText>P</w:delText>
              </w:r>
            </w:del>
            <w:r>
              <w:rPr/>
              <w:t>roposer pays a deposit</w:t>
            </w:r>
            <w:ins w:id="443" w:author="Andrew Morton" w:date="2019-02-05T19:57:00Z">
              <w:r>
                <w:rPr/>
                <w:t xml:space="preserve"> </w:t>
              </w:r>
            </w:ins>
            <w:ins w:id="444" w:author="Andrew Morton" w:date="2019-02-05T19:58:00Z">
              <w:r>
                <w:rPr/>
                <w:t xml:space="preserve">when </w:t>
              </w:r>
            </w:ins>
            <w:del w:id="445" w:author="Andrew Morton" w:date="2019-02-05T19:58:00Z">
              <w:r>
                <w:rPr/>
                <w:delText xml:space="preserve"> along with </w:delText>
              </w:r>
            </w:del>
            <w:r>
              <w:rPr/>
              <w:t>sending the proposal to the proposal interface</w:t>
            </w:r>
            <w:del w:id="446" w:author="Andrew Morton" w:date="2019-02-05T19:58:00Z">
              <w:r>
                <w:rPr/>
                <w:delText>.</w:delText>
              </w:r>
            </w:del>
          </w:p>
          <w:p>
            <w:pPr>
              <w:pStyle w:val="TableContents"/>
              <w:ind w:left="720" w:right="0" w:hanging="0"/>
              <w:rPr/>
            </w:pPr>
            <w:r>
              <w:rPr/>
            </w:r>
          </w:p>
          <w:p>
            <w:pPr>
              <w:pStyle w:val="TableContents"/>
              <w:numPr>
                <w:ilvl w:val="0"/>
                <w:numId w:val="2"/>
              </w:numPr>
              <w:rPr/>
            </w:pPr>
            <w:r>
              <w:rPr/>
              <w:t>A contract address is created for the proposal</w:t>
            </w:r>
            <w:del w:id="447" w:author="Andrew Morton" w:date="2019-02-05T19:58:00Z">
              <w:r>
                <w:rPr/>
                <w:delText>.</w:delText>
              </w:r>
            </w:del>
          </w:p>
          <w:p>
            <w:pPr>
              <w:pStyle w:val="TableContents"/>
              <w:ind w:left="720" w:right="0" w:hanging="0"/>
              <w:rPr/>
            </w:pPr>
            <w:r>
              <w:rPr/>
            </w:r>
          </w:p>
          <w:p>
            <w:pPr>
              <w:pStyle w:val="TableContents"/>
              <w:numPr>
                <w:ilvl w:val="0"/>
                <w:numId w:val="2"/>
              </w:numPr>
              <w:rPr/>
            </w:pPr>
            <w:r>
              <w:rPr/>
              <w:t xml:space="preserve">The token holders view the </w:t>
            </w:r>
            <w:ins w:id="448" w:author="Andrew Morton" w:date="2019-02-05T19:58:00Z">
              <w:r>
                <w:rPr/>
                <w:t>p</w:t>
              </w:r>
            </w:ins>
            <w:del w:id="449" w:author="Andrew Morton" w:date="2019-02-05T19:58:00Z">
              <w:r>
                <w:rPr/>
                <w:delText>P</w:delText>
              </w:r>
            </w:del>
            <w:r>
              <w:rPr/>
              <w:t xml:space="preserve">roposal </w:t>
            </w:r>
            <w:del w:id="450" w:author="Andrew Morton" w:date="2019-02-05T19:58:00Z">
              <w:r>
                <w:rPr/>
                <w:delText>C</w:delText>
              </w:r>
            </w:del>
            <w:ins w:id="451" w:author="Andrew Morton" w:date="2019-02-05T19:58:00Z">
              <w:r>
                <w:rPr/>
                <w:t>c</w:t>
              </w:r>
            </w:ins>
            <w:r>
              <w:rPr/>
              <w:t xml:space="preserve">atalogue and interact with the </w:t>
            </w:r>
            <w:del w:id="452" w:author="Andrew Morton" w:date="2019-02-05T19:58:00Z">
              <w:r>
                <w:rPr/>
                <w:delText>V</w:delText>
              </w:r>
            </w:del>
            <w:ins w:id="453" w:author="Andrew Morton" w:date="2019-02-05T19:58:00Z">
              <w:r>
                <w:rPr/>
                <w:t>v</w:t>
              </w:r>
            </w:ins>
            <w:r>
              <w:rPr/>
              <w:t xml:space="preserve">oting </w:t>
            </w:r>
            <w:del w:id="454" w:author="Andrew Morton" w:date="2019-02-05T19:58:00Z">
              <w:r>
                <w:rPr/>
                <w:delText>I</w:delText>
              </w:r>
            </w:del>
            <w:ins w:id="455" w:author="Andrew Morton" w:date="2019-02-05T19:58:00Z">
              <w:r>
                <w:rPr/>
                <w:t>i</w:t>
              </w:r>
            </w:ins>
            <w:r>
              <w:rPr/>
              <w:t>nterface</w:t>
            </w:r>
            <w:del w:id="456" w:author="Andrew Morton" w:date="2019-02-05T19:58:00Z">
              <w:r>
                <w:rPr/>
                <w:delText>.</w:delText>
              </w:r>
            </w:del>
          </w:p>
          <w:p>
            <w:pPr>
              <w:pStyle w:val="TableContents"/>
              <w:rPr/>
            </w:pPr>
            <w:r>
              <w:rPr/>
            </w:r>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216598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1"/>
                          <a:stretch>
                            <a:fillRect/>
                          </a:stretch>
                        </pic:blipFill>
                        <pic:spPr bwMode="auto">
                          <a:xfrm>
                            <a:off x="0" y="0"/>
                            <a:ext cx="2673350" cy="2165985"/>
                          </a:xfrm>
                          <a:prstGeom prst="rect">
                            <a:avLst/>
                          </a:prstGeom>
                        </pic:spPr>
                      </pic:pic>
                    </a:graphicData>
                  </a:graphic>
                </wp:anchor>
              </w:drawing>
            </w:r>
          </w:p>
        </w:tc>
        <w:tc>
          <w:tcPr>
            <w:tcW w:w="4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t>A proposal is passed</w:t>
            </w:r>
            <w:ins w:id="457" w:author="Andrew Morton" w:date="2019-02-05T19:59:00Z">
              <w:r>
                <w:rPr/>
                <w:t xml:space="preserve"> and </w:t>
              </w:r>
            </w:ins>
            <w:del w:id="458" w:author="Andrew Morton" w:date="2019-02-05T19:59:00Z">
              <w:r>
                <w:rPr/>
                <w:delText>, The</w:delText>
              </w:r>
            </w:del>
            <w:ins w:id="459" w:author="Andrew Morton" w:date="2019-02-05T19:59:00Z">
              <w:r>
                <w:rPr/>
                <w:t>the required amount of</w:t>
              </w:r>
            </w:ins>
            <w:r>
              <w:rPr/>
              <w:t xml:space="preserve"> ETH </w:t>
            </w:r>
            <w:del w:id="460" w:author="Andrew Morton" w:date="2019-02-05T19:59:00Z">
              <w:r>
                <w:rPr/>
                <w:delText xml:space="preserve">required </w:delText>
              </w:r>
            </w:del>
            <w:r>
              <w:rPr/>
              <w:t>is sent to the proposer</w:t>
            </w:r>
            <w:ins w:id="461" w:author="Andrew Morton" w:date="2019-02-05T19:59:00Z">
              <w:r>
                <w:rPr/>
                <w:t>’</w:t>
              </w:r>
            </w:ins>
            <w:r>
              <w:rPr/>
              <w:t>s address.</w:t>
            </w:r>
          </w:p>
          <w:p>
            <w:pPr>
              <w:pStyle w:val="TableContents"/>
              <w:ind w:left="720" w:right="0" w:hanging="0"/>
              <w:rPr/>
            </w:pPr>
            <w:r>
              <w:rPr/>
            </w:r>
          </w:p>
          <w:p>
            <w:pPr>
              <w:pStyle w:val="TableContents"/>
              <w:numPr>
                <w:ilvl w:val="0"/>
                <w:numId w:val="2"/>
              </w:numPr>
              <w:rPr/>
            </w:pPr>
            <w:r>
              <w:rPr/>
              <w:t>The project is completed according to the terms. The provider sends ETH back to the contract address.</w:t>
            </w:r>
          </w:p>
          <w:p>
            <w:pPr>
              <w:pStyle w:val="TableContents"/>
              <w:ind w:left="720" w:right="0" w:hanging="0"/>
              <w:rPr/>
            </w:pPr>
            <w:r>
              <w:rPr/>
            </w:r>
          </w:p>
          <w:p>
            <w:pPr>
              <w:pStyle w:val="TableContents"/>
              <w:numPr>
                <w:ilvl w:val="0"/>
                <w:numId w:val="2"/>
              </w:numPr>
              <w:rPr/>
            </w:pPr>
            <w:r>
              <w:rPr/>
              <w:t xml:space="preserve">If agreed, </w:t>
            </w:r>
            <w:del w:id="462" w:author="Andrew Morton" w:date="2019-02-05T19:59:00Z">
              <w:r>
                <w:rPr/>
                <w:delText>T</w:delText>
              </w:r>
            </w:del>
            <w:ins w:id="463" w:author="Andrew Morton" w:date="2019-02-05T19:59:00Z">
              <w:r>
                <w:rPr/>
                <w:t>t</w:t>
              </w:r>
            </w:ins>
            <w:r>
              <w:rPr/>
              <w:t>okens from the proposer</w:t>
            </w:r>
            <w:ins w:id="464" w:author="Andrew Morton" w:date="2019-02-05T19:59:00Z">
              <w:r>
                <w:rPr/>
                <w:t>’</w:t>
              </w:r>
            </w:ins>
            <w:r>
              <w:rPr/>
              <w:t>s project can be airdropped directly to Umbrella token holders.</w:t>
            </w:r>
          </w:p>
        </w:tc>
      </w:tr>
    </w:tbl>
    <w:p>
      <w:pPr>
        <w:pStyle w:val="Normal"/>
        <w:rPr/>
      </w:pPr>
      <w:r>
        <w:rPr/>
      </w:r>
    </w:p>
    <w:p>
      <w:pPr>
        <w:pStyle w:val="Normal"/>
        <w:spacing w:lineRule="auto" w:line="360"/>
        <w:rPr>
          <w:b/>
          <w:b/>
        </w:rPr>
      </w:pPr>
      <w:ins w:id="465" w:author="Andrew Morton" w:date="2019-02-05T21:22:00Z">
        <w:r>
          <w:rPr>
            <w:b/>
          </w:rPr>
          <w:t>Fig. 4. Overview of the Umbrella contract</w:t>
        </w:r>
      </w:ins>
    </w:p>
    <w:p>
      <w:pPr>
        <w:pStyle w:val="Normal"/>
        <w:spacing w:lineRule="auto" w:line="360"/>
        <w:rPr/>
      </w:pPr>
      <w:r>
        <w:rPr/>
      </w:r>
    </w:p>
    <w:p>
      <w:pPr>
        <w:pStyle w:val="Normal"/>
        <w:spacing w:lineRule="auto" w:line="360"/>
        <w:rPr/>
      </w:pPr>
      <w:r>
        <w:rPr/>
        <w:t>The vote buying problem raised by DAOstack</w:t>
      </w:r>
      <w:ins w:id="466" w:author="Unknown Author" w:date="2019-02-06T10:57:13Z">
        <w:r>
          <w:rPr>
            <w:rStyle w:val="FootnoteAnchor"/>
          </w:rPr>
          <w:footnoteReference w:id="4"/>
        </w:r>
      </w:ins>
      <w:r>
        <w:rPr/>
        <w:t xml:space="preserve"> is a non</w:t>
      </w:r>
      <w:ins w:id="467" w:author="Andrew Morton" w:date="2019-02-05T20:00:00Z">
        <w:r>
          <w:rPr/>
          <w:t>-</w:t>
        </w:r>
      </w:ins>
      <w:r>
        <w:rPr/>
        <w:t>issue in</w:t>
      </w:r>
      <w:ins w:id="468" w:author="Andrew Morton" w:date="2019-02-05T20:00:00Z">
        <w:r>
          <w:rPr/>
          <w:t xml:space="preserve"> this case</w:t>
        </w:r>
      </w:ins>
      <w:del w:id="469" w:author="Andrew Morton" w:date="2019-02-05T20:00:00Z">
        <w:r>
          <w:rPr/>
          <w:delText xml:space="preserve"> reality</w:delText>
        </w:r>
      </w:del>
      <w:r>
        <w:rPr/>
        <w:t xml:space="preserve">.  The </w:t>
      </w:r>
      <w:del w:id="470" w:author="Andrew Morton" w:date="2019-02-05T20:00:00Z">
        <w:r>
          <w:rPr/>
          <w:delText>u</w:delText>
        </w:r>
      </w:del>
      <w:ins w:id="471" w:author="Andrew Morton" w:date="2019-02-05T20:00:00Z">
        <w:r>
          <w:rPr/>
          <w:t>U</w:t>
        </w:r>
      </w:ins>
      <w:r>
        <w:rPr/>
        <w:t xml:space="preserve">mbrella DAO tokens will likely always have a market value greater than the balance of the governance contract. Since tokens are staked against a particular choice until a vote is passed, </w:t>
      </w:r>
      <w:del w:id="472" w:author="Andrew Morton" w:date="2019-02-05T20:00:00Z">
        <w:r>
          <w:rPr/>
          <w:delText>A</w:delText>
        </w:r>
      </w:del>
      <w:ins w:id="473" w:author="Andrew Morton" w:date="2019-02-05T20:00:00Z">
        <w:r>
          <w:rPr/>
          <w:t>a</w:t>
        </w:r>
      </w:ins>
      <w:r>
        <w:rPr/>
        <w:t>nyone voting for such a self</w:t>
      </w:r>
      <w:ins w:id="474" w:author="Andrew Morton" w:date="2019-02-05T20:01:00Z">
        <w:r>
          <w:rPr/>
          <w:t>-</w:t>
        </w:r>
      </w:ins>
      <w:del w:id="475" w:author="Andrew Morton" w:date="2019-02-05T20:01:00Z">
        <w:r>
          <w:rPr/>
          <w:delText xml:space="preserve"> </w:delText>
        </w:r>
      </w:del>
      <w:r>
        <w:rPr/>
        <w:t xml:space="preserve">destructive proposal would stand to lose more through destroying the value of their Umbrella DAO tokens than they would </w:t>
      </w:r>
      <w:ins w:id="476" w:author="Andrew Morton" w:date="2019-02-05T20:02:00Z">
        <w:r>
          <w:rPr/>
          <w:t>gain from</w:t>
        </w:r>
      </w:ins>
      <w:del w:id="477" w:author="Andrew Morton" w:date="2019-02-05T20:02:00Z">
        <w:r>
          <w:rPr/>
          <w:delText>being paid</w:delText>
        </w:r>
      </w:del>
      <w:r>
        <w:rPr/>
        <w:t xml:space="preserve"> the maximum bribe of 10%</w:t>
      </w:r>
      <w:ins w:id="478" w:author="Unknown Author" w:date="2019-02-06T10:43:35Z">
        <w:r>
          <w:rPr/>
          <w:t xml:space="preserve"> </w:t>
        </w:r>
      </w:ins>
      <w:ins w:id="479" w:author="Unknown Author" w:date="2019-02-06T10:43:35Z">
        <w:r>
          <w:rPr/>
          <w:t>of the DAOs balance</w:t>
        </w:r>
      </w:ins>
      <w:r>
        <w:rPr/>
        <w:t xml:space="preserve">. </w:t>
      </w:r>
      <w:r>
        <w:rPr>
          <w:i/>
          <w:iCs/>
        </w:rPr>
        <w:t>(</w:t>
      </w:r>
      <w:ins w:id="480" w:author="Andrew Morton" w:date="2019-02-05T20:02:00Z">
        <w:r>
          <w:rPr>
            <w:i/>
            <w:iCs/>
          </w:rPr>
          <w:t xml:space="preserve">And </w:t>
        </w:r>
      </w:ins>
      <w:r>
        <w:rPr>
          <w:i/>
          <w:iCs/>
        </w:rPr>
        <w:t>their tokens would be locked in the contract</w:t>
      </w:r>
      <w:ins w:id="481" w:author="Andrew Morton" w:date="2019-02-05T21:24:00Z">
        <w:r>
          <w:rPr>
            <w:i/>
            <w:iCs/>
          </w:rPr>
          <w:t>,</w:t>
        </w:r>
      </w:ins>
      <w:r>
        <w:rPr>
          <w:i/>
          <w:iCs/>
        </w:rPr>
        <w:t xml:space="preserve"> meaning they wouldn’t be able to sell</w:t>
      </w:r>
      <w:ins w:id="482" w:author="Andrew Morton" w:date="2019-02-05T20:02:00Z">
        <w:r>
          <w:rPr>
            <w:i/>
            <w:iCs/>
          </w:rPr>
          <w:t>.</w:t>
        </w:r>
      </w:ins>
      <w:r>
        <w:rPr>
          <w:i/>
          <w:iCs/>
        </w:rPr>
        <w:t>)</w:t>
      </w:r>
      <w:ins w:id="483" w:author="Unknown Author" w:date="2019-02-06T10:53:48Z">
        <w:r>
          <w:rPr>
            <w:i/>
            <w:iCs/>
          </w:rPr>
          <w:t xml:space="preserve"> </w:t>
        </w:r>
      </w:ins>
    </w:p>
    <w:p>
      <w:pPr>
        <w:pStyle w:val="Normal"/>
        <w:spacing w:lineRule="auto" w:line="360"/>
        <w:rPr>
          <w:i/>
          <w:i/>
          <w:iCs/>
        </w:rPr>
      </w:pPr>
      <w:r>
        <w:rPr>
          <w:i/>
          <w:iCs/>
        </w:rPr>
      </w:r>
    </w:p>
    <w:p>
      <w:pPr>
        <w:pStyle w:val="Normal"/>
        <w:spacing w:lineRule="auto" w:line="360"/>
        <w:rPr>
          <w:u w:val="single"/>
        </w:rPr>
      </w:pPr>
      <w:r>
        <w:rPr>
          <w:u w:val="single"/>
        </w:rPr>
        <w:t>Dividend proposal:</w:t>
      </w:r>
    </w:p>
    <w:p>
      <w:pPr>
        <w:pStyle w:val="Normal"/>
        <w:spacing w:lineRule="auto" w:line="360"/>
        <w:rPr/>
      </w:pPr>
      <w:r>
        <w:rPr/>
      </w:r>
    </w:p>
    <w:p>
      <w:pPr>
        <w:pStyle w:val="Normal"/>
        <w:spacing w:lineRule="auto" w:line="360"/>
        <w:rPr/>
      </w:pPr>
      <w:r>
        <w:rPr/>
        <w:t>Dividends are a vital feedback for added stability in the finances of Umbrella DAO.  Dividends incentivise token holders to take a long</w:t>
      </w:r>
      <w:ins w:id="484" w:author="Andrew Morton" w:date="2019-02-05T20:03:00Z">
        <w:r>
          <w:rPr/>
          <w:t>-</w:t>
        </w:r>
      </w:ins>
      <w:del w:id="485" w:author="Andrew Morton" w:date="2019-02-05T20:03:00Z">
        <w:r>
          <w:rPr/>
          <w:delText xml:space="preserve"> </w:delText>
        </w:r>
      </w:del>
      <w:r>
        <w:rPr/>
        <w:t xml:space="preserve">term view in decision making. </w:t>
      </w:r>
    </w:p>
    <w:p>
      <w:pPr>
        <w:pStyle w:val="Normal"/>
        <w:spacing w:lineRule="auto" w:line="360"/>
        <w:rPr/>
      </w:pPr>
      <w:r>
        <w:rPr/>
        <w:tab/>
      </w:r>
    </w:p>
    <w:p>
      <w:pPr>
        <w:pStyle w:val="Normal"/>
        <w:spacing w:lineRule="auto" w:line="360"/>
        <w:rPr/>
      </w:pPr>
      <w:r>
        <w:rPr/>
        <w:t>1. Anyone can make a dividend proposal for a 0.1 ETH deposit</w:t>
      </w:r>
      <w:del w:id="486" w:author="Andrew Morton" w:date="2019-02-05T20:03:00Z">
        <w:r>
          <w:rPr/>
          <w:delText>.</w:delText>
        </w:r>
      </w:del>
    </w:p>
    <w:p>
      <w:pPr>
        <w:pStyle w:val="Normal"/>
        <w:spacing w:lineRule="auto" w:line="360"/>
        <w:rPr/>
      </w:pPr>
      <w:r>
        <w:rPr/>
        <w:t xml:space="preserve">2. </w:t>
      </w:r>
      <w:ins w:id="487" w:author="Andrew Morton" w:date="2019-02-05T20:03:00Z">
        <w:r>
          <w:rPr/>
          <w:t>D</w:t>
        </w:r>
      </w:ins>
      <w:del w:id="488" w:author="Andrew Morton" w:date="2019-02-05T20:03:00Z">
        <w:r>
          <w:rPr/>
          <w:delText>d</w:delText>
        </w:r>
      </w:del>
      <w:r>
        <w:rPr/>
        <w:t>ividend proposals are voted on once a year</w:t>
      </w:r>
    </w:p>
    <w:p>
      <w:pPr>
        <w:pStyle w:val="Normal"/>
        <w:spacing w:lineRule="auto" w:line="360"/>
        <w:rPr/>
      </w:pPr>
      <w:r>
        <w:rPr/>
        <w:t xml:space="preserve">3. </w:t>
      </w:r>
      <w:ins w:id="489" w:author="Andrew Morton" w:date="2019-02-05T20:04:00Z">
        <w:r>
          <w:rPr/>
          <w:t>D</w:t>
        </w:r>
      </w:ins>
      <w:del w:id="490" w:author="Andrew Morton" w:date="2019-02-05T20:04:00Z">
        <w:r>
          <w:rPr/>
          <w:delText>d</w:delText>
        </w:r>
      </w:del>
      <w:r>
        <w:rPr/>
        <w:t xml:space="preserve">ividend proposals are </w:t>
      </w:r>
      <w:r>
        <w:rPr>
          <w:b/>
          <w:bCs/>
        </w:rPr>
        <w:t>not</w:t>
      </w:r>
      <w:r>
        <w:rPr/>
        <w:t xml:space="preserve"> limited to 10% of balance</w:t>
      </w:r>
      <w:del w:id="491" w:author="Andrew Morton" w:date="2019-02-05T20:04:00Z">
        <w:r>
          <w:rPr/>
          <w:delText>.</w:delText>
        </w:r>
      </w:del>
    </w:p>
    <w:p>
      <w:pPr>
        <w:pStyle w:val="Normal"/>
        <w:spacing w:lineRule="auto" w:line="360"/>
        <w:rPr/>
      </w:pPr>
      <w:r>
        <w:rPr/>
        <w:t xml:space="preserve">4. </w:t>
      </w:r>
      <w:ins w:id="492" w:author="Andrew Morton" w:date="2019-02-05T20:04:00Z">
        <w:r>
          <w:rPr/>
          <w:t>Once they are passed</w:t>
        </w:r>
      </w:ins>
      <w:del w:id="493" w:author="Andrew Morton" w:date="2019-02-05T20:04:00Z">
        <w:r>
          <w:rPr/>
          <w:delText>on passing</w:delText>
        </w:r>
      </w:del>
      <w:r>
        <w:rPr/>
        <w:t xml:space="preserve">, </w:t>
      </w:r>
      <w:del w:id="494" w:author="Andrew Morton" w:date="2019-02-05T20:04:00Z">
        <w:r>
          <w:rPr/>
          <w:delText xml:space="preserve">a </w:delText>
        </w:r>
      </w:del>
      <w:r>
        <w:rPr/>
        <w:t>the entire amount is shared proportionally among</w:t>
      </w:r>
      <w:del w:id="495" w:author="Andrew Morton" w:date="2019-02-05T21:27:00Z">
        <w:r>
          <w:rPr/>
          <w:delText>st</w:delText>
        </w:r>
      </w:del>
      <w:r>
        <w:rPr/>
        <w:t xml:space="preserve"> token holders.</w:t>
      </w:r>
    </w:p>
    <w:p>
      <w:pPr>
        <w:pStyle w:val="Normal"/>
        <w:spacing w:lineRule="auto" w:line="360"/>
        <w:rPr/>
      </w:pPr>
      <w:r>
        <w:rPr/>
      </w:r>
    </w:p>
    <w:p>
      <w:pPr>
        <w:pStyle w:val="Normal"/>
        <w:spacing w:lineRule="auto" w:line="360"/>
        <w:jc w:val="left"/>
        <w:rPr/>
      </w:pPr>
      <w:ins w:id="496" w:author="Unknown Author" w:date="2019-02-06T10:52:57Z">
        <w:r>
          <w:rPr/>
          <w:tab/>
        </w:r>
      </w:ins>
      <w:ins w:id="497" w:author="Unknown Author" w:date="2019-02-06T10:44:30Z">
        <w:r>
          <w:rPr/>
          <w:t xml:space="preserve">The idea here is not to create </w:t>
        </w:r>
      </w:ins>
      <w:ins w:id="498" w:author="Unknown Author" w:date="2019-02-06T10:44:30Z">
        <w:r>
          <w:rPr>
            <w:i/>
            <w:iCs/>
          </w:rPr>
          <w:t>the Final</w:t>
        </w:r>
      </w:ins>
      <w:ins w:id="499" w:author="Unknown Author" w:date="2019-02-06T10:44:30Z">
        <w:r>
          <w:rPr/>
          <w:t xml:space="preserve"> governance contract of all time,</w:t>
        </w:r>
      </w:ins>
      <w:ins w:id="500" w:author="Unknown Author" w:date="2019-02-06T10:45:00Z">
        <w:r>
          <w:rPr/>
          <w:t xml:space="preserve"> but simply to set up a basic ability to self update with enough fail-safes built in</w:t>
        </w:r>
      </w:ins>
      <w:ins w:id="501" w:author="Unknown Author" w:date="2019-02-06T10:46:49Z">
        <w:r>
          <w:rPr/>
          <w:t xml:space="preserve"> so that Umbrella DAO has enough time to adapt</w:t>
        </w:r>
      </w:ins>
      <w:ins w:id="502" w:author="Unknown Author" w:date="2019-02-06T10:47:19Z">
        <w:r>
          <w:rPr/>
          <w:t xml:space="preserve">. </w:t>
        </w:r>
      </w:ins>
      <w:ins w:id="503" w:author="Unknown Author" w:date="2019-02-06T10:48:40Z">
        <w:r>
          <w:rPr/>
          <w:t xml:space="preserve">  These failsafes, narrow in</w:t>
        </w:r>
      </w:ins>
      <w:ins w:id="504" w:author="Unknown Author" w:date="2019-02-06T10:49:00Z">
        <w:r>
          <w:rPr/>
          <w:t>puts, limited spending and closing the forum to non token holders</w:t>
        </w:r>
      </w:ins>
      <w:ins w:id="505" w:author="Unknown Author" w:date="2019-02-06T10:50:03Z">
        <w:r>
          <w:rPr/>
          <w:t>, should give Umbrella DAO the breathing room to</w:t>
        </w:r>
      </w:ins>
      <w:ins w:id="506" w:author="Unknown Author" w:date="2019-02-06T10:51:00Z">
        <w:r>
          <w:rPr/>
          <w:t xml:space="preserve"> develop in to a much tougher nut to crack. </w:t>
        </w:r>
      </w:ins>
    </w:p>
    <w:p>
      <w:pPr>
        <w:pStyle w:val="Normal"/>
        <w:spacing w:lineRule="auto" w:line="360"/>
        <w:jc w:val="left"/>
        <w:rPr/>
      </w:pPr>
      <w:ins w:id="507" w:author="Unknown Author" w:date="2019-02-06T10:51:00Z">
        <w:r>
          <w:rPr/>
        </w:r>
      </w:ins>
    </w:p>
    <w:p>
      <w:pPr>
        <w:pStyle w:val="Normal"/>
        <w:spacing w:lineRule="auto" w:line="360"/>
        <w:jc w:val="left"/>
        <w:rPr/>
      </w:pPr>
      <w:ins w:id="508" w:author="Unknown Author" w:date="2019-02-06T10:51:00Z">
        <w:r>
          <w:rPr/>
        </w:r>
      </w:ins>
    </w:p>
    <w:p>
      <w:pPr>
        <w:pStyle w:val="Normal"/>
        <w:spacing w:lineRule="auto" w:line="360"/>
        <w:jc w:val="left"/>
        <w:rPr/>
      </w:pPr>
      <w:ins w:id="509" w:author="Unknown Author" w:date="2019-02-06T10:51:00Z">
        <w:r>
          <w:rPr/>
        </w:r>
      </w:ins>
    </w:p>
    <w:p>
      <w:pPr>
        <w:pStyle w:val="Normal"/>
        <w:spacing w:lineRule="auto" w:line="360"/>
        <w:jc w:val="left"/>
        <w:rPr/>
      </w:pPr>
      <w:ins w:id="510" w:author="Unknown Author" w:date="2019-02-06T10:51:00Z">
        <w:r>
          <w:rPr/>
        </w:r>
      </w:ins>
    </w:p>
    <w:p>
      <w:pPr>
        <w:pStyle w:val="Normal"/>
        <w:spacing w:lineRule="auto" w:line="360"/>
        <w:jc w:val="left"/>
        <w:rPr/>
      </w:pPr>
      <w:ins w:id="511" w:author="Unknown Author" w:date="2019-02-06T10:51:00Z">
        <w:r>
          <w:rPr/>
        </w:r>
      </w:ins>
    </w:p>
    <w:p>
      <w:pPr>
        <w:pStyle w:val="Normal"/>
        <w:spacing w:lineRule="auto" w:line="360"/>
        <w:jc w:val="left"/>
        <w:rPr/>
      </w:pPr>
      <w:ins w:id="512" w:author="Unknown Author" w:date="2019-02-06T10:51:00Z">
        <w:r>
          <w:rPr/>
        </w:r>
      </w:ins>
    </w:p>
    <w:p>
      <w:pPr>
        <w:pStyle w:val="Normal"/>
        <w:spacing w:lineRule="auto" w:line="360"/>
        <w:jc w:val="left"/>
        <w:rPr/>
      </w:pPr>
      <w:ins w:id="513" w:author="Unknown Author" w:date="2019-02-06T10:51:00Z">
        <w:r>
          <w:rPr/>
        </w:r>
      </w:ins>
    </w:p>
    <w:p>
      <w:pPr>
        <w:pStyle w:val="Normal"/>
        <w:spacing w:lineRule="auto" w:line="360"/>
        <w:jc w:val="left"/>
        <w:rPr/>
      </w:pPr>
      <w:ins w:id="514" w:author="Unknown Author" w:date="2019-02-06T10:51:00Z">
        <w:r>
          <w:rPr/>
        </w:r>
      </w:ins>
    </w:p>
    <w:p>
      <w:pPr>
        <w:pStyle w:val="Normal"/>
        <w:spacing w:lineRule="auto" w:line="360"/>
        <w:jc w:val="left"/>
        <w:rPr/>
      </w:pPr>
      <w:r>
        <w:rPr/>
      </w:r>
    </w:p>
    <w:p>
      <w:pPr>
        <w:pStyle w:val="Normal"/>
        <w:spacing w:lineRule="auto" w:line="360"/>
        <w:jc w:val="center"/>
        <w:rPr/>
      </w:pPr>
      <w:ins w:id="515" w:author="Unknown Author" w:date="2019-02-06T10:52:12Z">
        <w:r>
          <w:rPr/>
        </w:r>
      </w:ins>
    </w:p>
    <w:p>
      <w:pPr>
        <w:pStyle w:val="Normal"/>
        <w:spacing w:lineRule="auto" w:line="360"/>
        <w:jc w:val="center"/>
        <w:rPr/>
      </w:pPr>
      <w:r>
        <w:rPr/>
        <w:t>6. The Foundation</w:t>
      </w:r>
    </w:p>
    <w:p>
      <w:pPr>
        <w:pStyle w:val="Normal"/>
        <w:spacing w:lineRule="auto" w:line="360"/>
        <w:rPr/>
      </w:pPr>
      <w:r>
        <w:rPr/>
      </w:r>
    </w:p>
    <w:p>
      <w:pPr>
        <w:pStyle w:val="Normal"/>
        <w:spacing w:lineRule="auto" w:line="360"/>
        <w:rPr/>
      </w:pPr>
      <w:r>
        <w:rPr/>
        <w:tab/>
        <w:t>Umbrella will set up a</w:t>
      </w:r>
      <w:del w:id="517" w:author="Unknown Author" w:date="2019-02-06T10:44:10Z">
        <w:r>
          <w:rPr/>
          <w:delText xml:space="preserve"> UK</w:delText>
        </w:r>
      </w:del>
      <w:r>
        <w:rPr/>
        <w:t xml:space="preserve"> non-profit foundation to handle the token sale funding.  The foundation </w:t>
      </w:r>
      <w:ins w:id="518" w:author="Andrew Morton" w:date="2019-02-05T20:08:00Z">
        <w:r>
          <w:rPr/>
          <w:t xml:space="preserve">will </w:t>
        </w:r>
      </w:ins>
      <w:r>
        <w:rPr/>
        <w:t>consist</w:t>
      </w:r>
      <w:del w:id="519" w:author="Andrew Morton" w:date="2019-02-05T20:08:00Z">
        <w:r>
          <w:rPr/>
          <w:delText>s</w:delText>
        </w:r>
      </w:del>
      <w:r>
        <w:rPr/>
        <w:t xml:space="preserve"> of the people working on this project right now</w:t>
      </w:r>
      <w:ins w:id="520" w:author="Andrew Morton" w:date="2019-02-05T20:08:00Z">
        <w:r>
          <w:rPr/>
          <w:t xml:space="preserve">, including </w:t>
        </w:r>
      </w:ins>
      <w:del w:id="521" w:author="Andrew Morton" w:date="2019-02-05T20:08:00Z">
        <w:r>
          <w:rPr/>
          <w:delText>.  T</w:delText>
        </w:r>
      </w:del>
      <w:ins w:id="522" w:author="Andrew Morton" w:date="2019-02-05T20:08:00Z">
        <w:r>
          <w:rPr/>
          <w:t>t</w:t>
        </w:r>
      </w:ins>
      <w:r>
        <w:rPr/>
        <w:t xml:space="preserve">he </w:t>
      </w:r>
      <w:ins w:id="523" w:author="Andrew Morton" w:date="2019-02-05T21:27:00Z">
        <w:r>
          <w:rPr/>
          <w:t>author of this White Paper</w:t>
        </w:r>
      </w:ins>
      <w:del w:id="524" w:author="Andrew Morton" w:date="2019-02-05T21:27:00Z">
        <w:r>
          <w:rPr/>
          <w:delText>person writing these words</w:delText>
        </w:r>
      </w:del>
      <w:del w:id="525" w:author="Andrew Morton" w:date="2019-02-05T20:08:00Z">
        <w:r>
          <w:rPr/>
          <w:delText xml:space="preserve"> is a member</w:delText>
        </w:r>
      </w:del>
      <w:r>
        <w:rPr/>
        <w:t xml:space="preserve">. </w:t>
      </w:r>
      <w:ins w:id="526" w:author="Unknown Author" w:date="2019-02-06T11:10:05Z">
        <w:r>
          <w:rPr/>
          <w:t xml:space="preserve"> </w:t>
        </w:r>
      </w:ins>
      <w:ins w:id="527" w:author="Andrew Morton" w:date="2019-02-05T21:28:00Z">
        <w:r>
          <w:rPr/>
          <w:t>No more than</w:t>
        </w:r>
      </w:ins>
      <w:del w:id="528" w:author="Andrew Morton" w:date="2019-02-05T21:28:00Z">
        <w:r>
          <w:rPr/>
          <w:delText xml:space="preserve">They </w:delText>
        </w:r>
      </w:del>
      <w:del w:id="529" w:author="Andrew Morton" w:date="2019-02-05T20:08:00Z">
        <w:r>
          <w:rPr/>
          <w:delText>are being</w:delText>
        </w:r>
      </w:del>
      <w:del w:id="530" w:author="Andrew Morton" w:date="2019-02-05T21:28:00Z">
        <w:r>
          <w:rPr/>
          <w:delText xml:space="preserve"> paid in tokens</w:delText>
        </w:r>
      </w:del>
      <w:del w:id="531" w:author="Andrew Morton" w:date="2019-02-05T20:12:00Z">
        <w:r>
          <w:rPr/>
          <w:delText xml:space="preserve">. The foundation will </w:delText>
        </w:r>
      </w:del>
      <w:del w:id="532" w:author="Andrew Morton" w:date="2019-02-05T20:10:00Z">
        <w:r>
          <w:rPr/>
          <w:delText>share</w:delText>
        </w:r>
      </w:del>
      <w:r>
        <w:rPr/>
        <w:t xml:space="preserve"> 10%</w:t>
      </w:r>
      <w:ins w:id="533" w:author="Andrew Morton" w:date="2019-02-05T21:28:00Z">
        <w:r>
          <w:rPr/>
          <w:t xml:space="preserve"> of the tokens will be set aside to pay them</w:t>
        </w:r>
      </w:ins>
      <w:del w:id="534" w:author="Andrew Morton" w:date="2019-02-05T20:13:00Z">
        <w:r>
          <w:rPr/>
          <w:delText xml:space="preserve"> of the tokens</w:delText>
        </w:r>
      </w:del>
      <w:r>
        <w:rPr/>
        <w:t>.  Once the project is delivered</w:t>
      </w:r>
      <w:ins w:id="535" w:author="Andrew Morton" w:date="2019-02-05T20:10:00Z">
        <w:r>
          <w:rPr/>
          <w:t>,</w:t>
        </w:r>
      </w:ins>
      <w:r>
        <w:rPr/>
        <w:t xml:space="preserve"> </w:t>
      </w:r>
      <w:ins w:id="536" w:author="Andrew Morton" w:date="2019-02-05T21:28:00Z">
        <w:r>
          <w:rPr/>
          <w:t xml:space="preserve">each of </w:t>
        </w:r>
      </w:ins>
      <w:r>
        <w:rPr/>
        <w:t>the</w:t>
      </w:r>
      <w:ins w:id="537" w:author="Andrew Morton" w:date="2019-02-05T20:10:00Z">
        <w:r>
          <w:rPr/>
          <w:t xml:space="preserve"> individuals running</w:t>
        </w:r>
      </w:ins>
      <w:ins w:id="538" w:author="Andrew Morton" w:date="2019-02-05T20:11:00Z">
        <w:r>
          <w:rPr/>
          <w:t xml:space="preserve"> the foundation</w:t>
        </w:r>
      </w:ins>
      <w:del w:id="539" w:author="Andrew Morton" w:date="2019-02-05T20:11:00Z">
        <w:r>
          <w:rPr/>
          <w:delText>y</w:delText>
        </w:r>
      </w:del>
      <w:r>
        <w:rPr/>
        <w:t xml:space="preserve"> will</w:t>
      </w:r>
      <w:del w:id="540" w:author="Andrew Morton" w:date="2019-02-05T21:28:00Z">
        <w:r>
          <w:rPr/>
          <w:delText xml:space="preserve"> each</w:delText>
        </w:r>
      </w:del>
      <w:r>
        <w:rPr/>
        <w:t xml:space="preserve"> become </w:t>
      </w:r>
      <w:ins w:id="541" w:author="Andrew Morton" w:date="2019-02-05T20:11:00Z">
        <w:r>
          <w:rPr/>
          <w:t xml:space="preserve">a </w:t>
        </w:r>
      </w:ins>
      <w:r>
        <w:rPr/>
        <w:t>normal token holder</w:t>
      </w:r>
      <w:del w:id="542" w:author="Andrew Morton" w:date="2019-02-05T20:11:00Z">
        <w:r>
          <w:rPr/>
          <w:delText>s</w:delText>
        </w:r>
      </w:del>
      <w:r>
        <w:rPr/>
        <w:t xml:space="preserve"> just like you. </w:t>
      </w:r>
    </w:p>
    <w:p>
      <w:pPr>
        <w:pStyle w:val="Normal"/>
        <w:spacing w:lineRule="auto" w:line="360"/>
        <w:rPr/>
      </w:pPr>
      <w:r>
        <w:rPr/>
        <w:tab/>
        <w:t xml:space="preserve">A further 10% of the tokens will be </w:t>
      </w:r>
      <w:ins w:id="543" w:author="Andrew Morton" w:date="2019-02-05T20:13:00Z">
        <w:r>
          <w:rPr/>
          <w:t>retained</w:t>
        </w:r>
      </w:ins>
      <w:del w:id="544" w:author="Andrew Morton" w:date="2019-02-05T20:13:00Z">
        <w:r>
          <w:rPr/>
          <w:delText>held</w:delText>
        </w:r>
      </w:del>
      <w:r>
        <w:rPr/>
        <w:t xml:space="preserve"> by the foundation and </w:t>
      </w:r>
      <w:ins w:id="545" w:author="Andrew Morton" w:date="2019-02-05T20:14:00Z">
        <w:r>
          <w:rPr/>
          <w:t xml:space="preserve">gradually </w:t>
        </w:r>
      </w:ins>
      <w:r>
        <w:rPr/>
        <w:t>sold on the open market to cover</w:t>
      </w:r>
      <w:ins w:id="546" w:author="Andrew Morton" w:date="2019-02-05T21:29:00Z">
        <w:r>
          <w:rPr/>
          <w:t xml:space="preserve"> the</w:t>
        </w:r>
      </w:ins>
      <w:r>
        <w:rPr/>
        <w:t xml:space="preserve"> costs of developing and auditing the governance contract.</w:t>
      </w:r>
    </w:p>
    <w:p>
      <w:pPr>
        <w:pStyle w:val="Normal"/>
        <w:spacing w:lineRule="auto" w:line="360"/>
        <w:rPr/>
      </w:pPr>
      <w:r>
        <w:rPr/>
        <w:tab/>
        <w:t>The entirety of the balance of the crowd</w:t>
      </w:r>
      <w:ins w:id="547" w:author="Andrew Morton" w:date="2019-02-05T20:14:00Z">
        <w:r>
          <w:rPr/>
          <w:t xml:space="preserve"> </w:t>
        </w:r>
      </w:ins>
      <w:r>
        <w:rPr/>
        <w:t xml:space="preserve">sale will become the balance of the governance contract. </w:t>
      </w:r>
    </w:p>
    <w:p>
      <w:pPr>
        <w:pStyle w:val="Normal"/>
        <w:ind w:left="631" w:right="0" w:hanging="0"/>
        <w:rPr>
          <w:b/>
          <w:b/>
          <w:bCs/>
        </w:rPr>
      </w:pPr>
      <w:r>
        <w:rPr>
          <w:b/>
          <w:bCs/>
        </w:rPr>
      </w:r>
    </w:p>
    <w:p>
      <w:pPr>
        <w:pStyle w:val="Normal"/>
        <w:ind w:left="631" w:right="0" w:hanging="0"/>
        <w:rPr/>
      </w:pPr>
      <w:del w:id="548" w:author="Unknown Author" w:date="2019-02-06T11:10:28Z">
        <w:r>
          <w:rPr/>
        </w:r>
      </w:del>
    </w:p>
    <w:p>
      <w:pPr>
        <w:pStyle w:val="Normal"/>
        <w:spacing w:lineRule="auto" w:line="360"/>
        <w:rPr/>
      </w:pPr>
      <w:del w:id="549" w:author="Unknown Author" w:date="2019-02-06T11:10:28Z">
        <w:r>
          <w:rPr/>
        </w:r>
      </w:del>
    </w:p>
    <w:p>
      <w:pPr>
        <w:pStyle w:val="Normal"/>
        <w:spacing w:lineRule="auto" w:line="360"/>
        <w:rPr/>
      </w:pPr>
      <w:del w:id="550" w:author="Unknown Author" w:date="2019-02-06T11:10:28Z">
        <w:r>
          <w:rPr/>
        </w:r>
      </w:del>
    </w:p>
    <w:p>
      <w:pPr>
        <w:pStyle w:val="Normal"/>
        <w:spacing w:lineRule="auto" w:line="360"/>
        <w:rPr/>
      </w:pPr>
      <w:del w:id="551" w:author="Unknown Author" w:date="2019-02-06T11:10:28Z">
        <w:r>
          <w:rPr/>
        </w:r>
      </w:del>
    </w:p>
    <w:p>
      <w:pPr>
        <w:pStyle w:val="Normal"/>
        <w:spacing w:lineRule="auto" w:line="360"/>
        <w:rPr/>
      </w:pPr>
      <w:del w:id="552" w:author="Unknown Author" w:date="2019-02-06T11:10:28Z">
        <w:r>
          <w:rPr/>
        </w:r>
      </w:del>
    </w:p>
    <w:p>
      <w:pPr>
        <w:pStyle w:val="Normal"/>
        <w:ind w:left="631" w:right="0" w:hanging="0"/>
        <w:rPr/>
      </w:pPr>
      <w:r>
        <w:rPr/>
      </w:r>
    </w:p>
    <w:p>
      <w:pPr>
        <w:pStyle w:val="Normal"/>
        <w:spacing w:lineRule="auto" w:line="360"/>
        <w:jc w:val="center"/>
        <w:rPr/>
      </w:pPr>
      <w:r>
        <w:rPr/>
        <w:t xml:space="preserve">7. Actual </w:t>
      </w:r>
      <w:del w:id="553" w:author="Andrew Morton" w:date="2019-02-05T21:29:00Z">
        <w:r>
          <w:rPr/>
          <w:delText>o</w:delText>
        </w:r>
      </w:del>
      <w:ins w:id="554" w:author="Andrew Morton" w:date="2019-02-05T21:29:00Z">
        <w:r>
          <w:rPr/>
          <w:t>O</w:t>
        </w:r>
      </w:ins>
      <w:r>
        <w:rPr/>
        <w:t>peration</w:t>
      </w:r>
      <w:del w:id="555" w:author="Andrew Morton" w:date="2019-02-05T21:29:00Z">
        <w:r>
          <w:rPr/>
          <w:delText>:</w:delText>
        </w:r>
      </w:del>
    </w:p>
    <w:p>
      <w:pPr>
        <w:pStyle w:val="Normal"/>
        <w:spacing w:lineRule="auto" w:line="360"/>
        <w:rPr/>
      </w:pPr>
      <w:r>
        <w:rPr/>
      </w:r>
    </w:p>
    <w:p>
      <w:pPr>
        <w:pStyle w:val="Normal"/>
        <w:spacing w:lineRule="auto" w:line="360"/>
        <w:rPr>
          <w:i/>
          <w:i/>
        </w:rPr>
      </w:pPr>
      <w:del w:id="556" w:author="Andrew Morton" w:date="2019-02-05T21:29:00Z">
        <w:r>
          <w:rPr>
            <w:i/>
          </w:rPr>
          <w:delText>“</w:delText>
        </w:r>
      </w:del>
      <w:r>
        <w:rPr>
          <w:i/>
          <w:rPrChange w:id="0" w:author="Andrew Morton" w:date="2019-02-05T20:14:00Z"/>
        </w:rPr>
        <w:t>DAOs are open, self-organized networks coordinated by crypto-economic incentives and self-executing code, cooperating around shared goals. Powered by the network effect</w:t>
      </w:r>
      <w:del w:id="558" w:author="Andrew Morton" w:date="2019-02-05T21:29:00Z">
        <w:r>
          <w:rPr>
            <w:i/>
          </w:rPr>
          <w:delText>”</w:delText>
        </w:r>
      </w:del>
    </w:p>
    <w:p>
      <w:pPr>
        <w:pStyle w:val="Normal"/>
        <w:spacing w:lineRule="auto" w:line="360"/>
        <w:rPr/>
      </w:pPr>
      <w:r>
        <w:rPr/>
      </w:r>
    </w:p>
    <w:p>
      <w:pPr>
        <w:pStyle w:val="Normal"/>
        <w:spacing w:lineRule="auto" w:line="360"/>
        <w:rPr/>
      </w:pPr>
      <w:r>
        <w:rPr/>
        <w:tab/>
        <w:t>Umbrella DAO</w:t>
      </w:r>
      <w:ins w:id="559" w:author="Andrew Morton" w:date="2019-02-05T20:15:00Z">
        <w:r>
          <w:rPr/>
          <w:t>’</w:t>
        </w:r>
      </w:ins>
      <w:r>
        <w:rPr/>
        <w:t xml:space="preserve">s primary goal is </w:t>
      </w:r>
      <w:ins w:id="560" w:author="Andrew Morton" w:date="2019-02-05T20:15:00Z">
        <w:r>
          <w:rPr/>
          <w:t xml:space="preserve">to create </w:t>
        </w:r>
      </w:ins>
      <w:r>
        <w:rPr/>
        <w:t>profit for the DAO. The DAO will function by inviting proposals for projects, analysing the</w:t>
      </w:r>
      <w:ins w:id="561" w:author="Andrew Morton" w:date="2019-02-05T20:15:00Z">
        <w:r>
          <w:rPr/>
          <w:t>ir</w:t>
        </w:r>
      </w:ins>
      <w:del w:id="562" w:author="Andrew Morton" w:date="2019-02-05T20:15:00Z">
        <w:r>
          <w:rPr/>
          <w:delText xml:space="preserve"> proposals</w:delText>
        </w:r>
      </w:del>
      <w:r>
        <w:rPr/>
        <w:t xml:space="preserve"> prospects </w:t>
      </w:r>
      <w:del w:id="563" w:author="Andrew Morton" w:date="2019-02-05T20:15:00Z">
        <w:r>
          <w:rPr/>
          <w:delText>of</w:delText>
        </w:r>
      </w:del>
      <w:ins w:id="564" w:author="Andrew Morton" w:date="2019-02-05T20:15:00Z">
        <w:r>
          <w:rPr/>
          <w:t>for</w:t>
        </w:r>
      </w:ins>
      <w:r>
        <w:rPr/>
        <w:t xml:space="preserve"> success, and voting </w:t>
      </w:r>
      <w:del w:id="565" w:author="Andrew Morton" w:date="2019-02-05T21:30:00Z">
        <w:r>
          <w:rPr/>
          <w:delText xml:space="preserve">on </w:delText>
        </w:r>
      </w:del>
      <w:ins w:id="566" w:author="Andrew Morton" w:date="2019-02-05T20:16:00Z">
        <w:r>
          <w:rPr/>
          <w:t xml:space="preserve">to decide </w:t>
        </w:r>
      </w:ins>
      <w:r>
        <w:rPr/>
        <w:t>which project</w:t>
      </w:r>
      <w:ins w:id="567" w:author="Andrew Morton" w:date="2019-02-05T20:17:00Z">
        <w:r>
          <w:rPr/>
          <w:t>’s</w:t>
        </w:r>
      </w:ins>
      <w:del w:id="568" w:author="Andrew Morton" w:date="2019-02-05T20:17:00Z">
        <w:r>
          <w:rPr/>
          <w:delText xml:space="preserve"> to </w:delText>
        </w:r>
      </w:del>
      <w:del w:id="569" w:author="Andrew Morton" w:date="2019-02-05T20:17:00Z">
        <w:r>
          <w:rPr>
            <w:b/>
            <w:bCs/>
          </w:rPr>
          <w:delText>fund the T</w:delText>
        </w:r>
      </w:del>
      <w:ins w:id="570" w:author="Andrew Morton" w:date="2019-02-05T20:17:00Z">
        <w:r>
          <w:rPr>
            <w:b/>
            <w:bCs/>
          </w:rPr>
          <w:t xml:space="preserve"> t</w:t>
        </w:r>
      </w:ins>
      <w:r>
        <w:rPr>
          <w:b/>
          <w:bCs/>
        </w:rPr>
        <w:t>oken sale</w:t>
      </w:r>
      <w:ins w:id="571" w:author="Andrew Morton" w:date="2019-02-05T20:17:00Z">
        <w:r>
          <w:rPr>
            <w:b/>
            <w:bCs/>
          </w:rPr>
          <w:t xml:space="preserve"> should be funded</w:t>
        </w:r>
      </w:ins>
      <w:del w:id="572" w:author="Andrew Morton" w:date="2019-02-05T20:17:00Z">
        <w:r>
          <w:rPr>
            <w:b/>
            <w:bCs/>
          </w:rPr>
          <w:delText xml:space="preserve"> of</w:delText>
        </w:r>
      </w:del>
      <w:r>
        <w:rPr/>
        <w:t>.  By issuing token sales instead of backing the project</w:t>
      </w:r>
      <w:del w:id="573" w:author="Andrew Morton" w:date="2019-02-05T20:18:00Z">
        <w:r>
          <w:rPr/>
          <w:delText xml:space="preserve"> in</w:delText>
        </w:r>
      </w:del>
      <w:r>
        <w:rPr/>
        <w:t xml:space="preserve"> itself, the DAO is able to back many projects at the same time and build equity more quickly.  Members of Umbrella DAO cast votes </w:t>
      </w:r>
      <w:ins w:id="574" w:author="Andrew Morton" w:date="2019-02-05T20:18:00Z">
        <w:r>
          <w:rPr/>
          <w:t xml:space="preserve">in proportion to the number </w:t>
        </w:r>
      </w:ins>
      <w:del w:id="575" w:author="Andrew Morton" w:date="2019-02-05T20:18:00Z">
        <w:r>
          <w:rPr/>
          <w:delText>weighted by the amount</w:delText>
        </w:r>
      </w:del>
    </w:p>
    <w:p>
      <w:pPr>
        <w:pStyle w:val="Normal"/>
        <w:spacing w:lineRule="auto" w:line="360"/>
        <w:rPr/>
      </w:pPr>
      <w:r>
        <w:rPr/>
        <w:t xml:space="preserve">of tokens they control. Tokens are divisible, indistinguishable and </w:t>
      </w:r>
      <w:del w:id="576" w:author="Andrew Morton" w:date="2019-02-05T20:18:00Z">
        <w:r>
          <w:rPr/>
          <w:delText xml:space="preserve">can </w:delText>
        </w:r>
      </w:del>
      <w:r>
        <w:rPr/>
        <w:t>easily</w:t>
      </w:r>
      <w:del w:id="577" w:author="Andrew Morton" w:date="2019-02-05T20:18:00Z">
        <w:r>
          <w:rPr/>
          <w:delText xml:space="preserve"> be</w:delText>
        </w:r>
      </w:del>
      <w:r>
        <w:rPr/>
        <w:t xml:space="preserve"> transferred between accounts.  In order to prevent “proposal spam,” a minimal deposit </w:t>
      </w:r>
      <w:ins w:id="578" w:author="Andrew Morton" w:date="2019-02-05T20:19:00Z">
        <w:r>
          <w:rPr/>
          <w:t>is</w:t>
        </w:r>
      </w:ins>
      <w:del w:id="579" w:author="Andrew Morton" w:date="2019-02-05T20:19:00Z">
        <w:r>
          <w:rPr/>
          <w:delText>can be</w:delText>
        </w:r>
      </w:del>
      <w:r>
        <w:rPr/>
        <w:t xml:space="preserve"> required to be paid when creating a proposal</w:t>
      </w:r>
      <w:ins w:id="580" w:author="Andrew Morton" w:date="2019-02-05T20:19:00Z">
        <w:r>
          <w:rPr/>
          <w:t>. This deposit is</w:t>
        </w:r>
      </w:ins>
      <w:del w:id="581" w:author="Andrew Morton" w:date="2019-02-05T20:19:00Z">
        <w:r>
          <w:rPr/>
          <w:delText>, which gets</w:delText>
        </w:r>
      </w:del>
      <w:r>
        <w:rPr/>
        <w:t xml:space="preserve"> refunded if </w:t>
      </w:r>
      <w:ins w:id="582" w:author="Andrew Morton" w:date="2019-02-05T20:19:00Z">
        <w:r>
          <w:rPr/>
          <w:t xml:space="preserve">a </w:t>
        </w:r>
      </w:ins>
      <w:r>
        <w:rPr/>
        <w:t xml:space="preserve">quorum is achieved. If </w:t>
      </w:r>
      <w:ins w:id="583" w:author="Andrew Morton" w:date="2019-02-05T20:19:00Z">
        <w:r>
          <w:rPr/>
          <w:t xml:space="preserve">a </w:t>
        </w:r>
      </w:ins>
      <w:r>
        <w:rPr/>
        <w:t xml:space="preserve">quorum is not achieved, </w:t>
      </w:r>
      <w:ins w:id="584" w:author="Andrew Morton" w:date="2019-02-05T20:20:00Z">
        <w:r>
          <w:rPr/>
          <w:t>the proposer loses their</w:t>
        </w:r>
      </w:ins>
      <w:del w:id="585" w:author="Andrew Morton" w:date="2019-02-05T20:20:00Z">
        <w:r>
          <w:rPr/>
          <w:delText>the DAO keeps the proposal</w:delText>
        </w:r>
      </w:del>
      <w:r>
        <w:rPr/>
        <w:t xml:space="preserve"> deposit. The value of the proposal deposit can be changed from the default value by the DAO </w:t>
      </w:r>
      <w:ins w:id="586" w:author="Andrew Morton" w:date="2019-02-05T20:21:00Z">
        <w:r>
          <w:rPr/>
          <w:t xml:space="preserve">by means of </w:t>
        </w:r>
      </w:ins>
      <w:del w:id="587" w:author="Andrew Morton" w:date="2019-02-05T20:21:00Z">
        <w:r>
          <w:rPr/>
          <w:delText xml:space="preserve">through </w:delText>
        </w:r>
      </w:del>
      <w:r>
        <w:rPr/>
        <w:t>another proposal.</w:t>
      </w:r>
    </w:p>
    <w:p>
      <w:pPr>
        <w:pStyle w:val="Normal"/>
        <w:spacing w:lineRule="auto" w:line="360"/>
        <w:rPr/>
      </w:pPr>
      <w:r>
        <w:rPr/>
      </w:r>
    </w:p>
    <w:p>
      <w:pPr>
        <w:pStyle w:val="Normal"/>
        <w:spacing w:lineRule="auto" w:line="360"/>
        <w:rPr/>
      </w:pPr>
      <w:r>
        <w:rPr/>
        <w:tab/>
        <w:t xml:space="preserve">We aim to make a more robust governance contract </w:t>
      </w:r>
      <w:ins w:id="588" w:author="Andrew Morton" w:date="2019-02-05T20:22:00Z">
        <w:r>
          <w:rPr/>
          <w:t>by</w:t>
        </w:r>
      </w:ins>
      <w:del w:id="589" w:author="Andrew Morton" w:date="2019-02-05T20:22:00Z">
        <w:r>
          <w:rPr/>
          <w:delText>through</w:delText>
        </w:r>
      </w:del>
      <w:r>
        <w:rPr/>
        <w:t xml:space="preserve"> narrowing the functions available initially</w:t>
      </w:r>
      <w:ins w:id="590" w:author="Andrew Morton" w:date="2019-02-05T20:22:00Z">
        <w:r>
          <w:rPr/>
          <w:t>.</w:t>
        </w:r>
      </w:ins>
      <w:ins w:id="591" w:author="Andrew Morton" w:date="2019-02-05T20:23:00Z">
        <w:r>
          <w:rPr/>
          <w:t xml:space="preserve"> This will be less</w:t>
        </w:r>
      </w:ins>
      <w:del w:id="592" w:author="Andrew Morton" w:date="2019-02-05T20:23:00Z">
        <w:r>
          <w:rPr/>
          <w:delText xml:space="preserve"> compared to the more</w:delText>
        </w:r>
      </w:del>
      <w:r>
        <w:rPr/>
        <w:t xml:space="preserve"> dangerous </w:t>
      </w:r>
      <w:ins w:id="593" w:author="Andrew Morton" w:date="2019-02-05T20:23:00Z">
        <w:r>
          <w:rPr/>
          <w:t xml:space="preserve">than the </w:t>
        </w:r>
      </w:ins>
      <w:r>
        <w:rPr/>
        <w:t>design</w:t>
      </w:r>
      <w:ins w:id="594" w:author="Andrew Morton" w:date="2019-02-05T20:23:00Z">
        <w:r>
          <w:rPr/>
          <w:t xml:space="preserve"> used by</w:t>
        </w:r>
      </w:ins>
      <w:del w:id="595" w:author="Andrew Morton" w:date="2019-02-05T20:23:00Z">
        <w:r>
          <w:rPr/>
          <w:delText xml:space="preserve"> seen in</w:delText>
        </w:r>
      </w:del>
      <w:r>
        <w:rPr/>
        <w:t xml:space="preserve"> Slock.it</w:t>
      </w:r>
      <w:ins w:id="596" w:author="Andrew Morton" w:date="2019-02-05T20:23:00Z">
        <w:r>
          <w:rPr/>
          <w:t>’</w:t>
        </w:r>
      </w:ins>
      <w:r>
        <w:rPr/>
        <w:t xml:space="preserve">s </w:t>
      </w:r>
      <w:ins w:id="597" w:author="Andrew Morton" w:date="2019-02-05T20:23:00Z">
        <w:r>
          <w:rPr/>
          <w:t>T</w:t>
        </w:r>
      </w:ins>
      <w:del w:id="598" w:author="Andrew Morton" w:date="2019-02-05T20:23:00Z">
        <w:r>
          <w:rPr/>
          <w:delText>t</w:delText>
        </w:r>
      </w:del>
      <w:r>
        <w:rPr/>
        <w:t xml:space="preserve">heDAO which contained the option to split the contract to form a new DAO </w:t>
      </w:r>
      <w:ins w:id="599" w:author="Andrew Morton" w:date="2019-02-05T20:24:00Z">
        <w:r>
          <w:rPr/>
          <w:t xml:space="preserve">and </w:t>
        </w:r>
      </w:ins>
      <w:r>
        <w:rPr/>
        <w:t>at the same time split</w:t>
      </w:r>
      <w:del w:id="600" w:author="Andrew Morton" w:date="2019-02-05T20:24:00Z">
        <w:r>
          <w:rPr/>
          <w:delText>ting</w:delText>
        </w:r>
      </w:del>
      <w:ins w:id="601" w:author="Andrew Morton" w:date="2019-02-05T20:24:00Z">
        <w:r>
          <w:rPr/>
          <w:t xml:space="preserve"> the</w:t>
        </w:r>
      </w:ins>
      <w:r>
        <w:rPr/>
        <w:t xml:space="preserve"> funds.  </w:t>
      </w:r>
    </w:p>
    <w:p>
      <w:pPr>
        <w:pStyle w:val="Normal"/>
        <w:spacing w:lineRule="auto" w:line="360"/>
        <w:rPr/>
      </w:pPr>
      <w:r>
        <w:rPr/>
        <w:tab/>
        <w:t xml:space="preserve">If token holders wish to leave </w:t>
      </w:r>
      <w:del w:id="602" w:author="Andrew Morton" w:date="2019-02-05T20:24:00Z">
        <w:r>
          <w:rPr/>
          <w:delText>u</w:delText>
        </w:r>
      </w:del>
      <w:ins w:id="603" w:author="Andrew Morton" w:date="2019-02-05T20:24:00Z">
        <w:r>
          <w:rPr/>
          <w:t>U</w:t>
        </w:r>
      </w:ins>
      <w:r>
        <w:rPr/>
        <w:t>mbrella they can simply sell their tokens and the</w:t>
      </w:r>
      <w:ins w:id="604" w:author="Andrew Morton" w:date="2019-02-05T21:31:00Z">
        <w:r>
          <w:rPr/>
          <w:t>ir</w:t>
        </w:r>
      </w:ins>
      <w:r>
        <w:rPr/>
        <w:t xml:space="preserve"> market value will correspond </w:t>
      </w:r>
      <w:del w:id="605" w:author="Andrew Morton" w:date="2019-02-05T20:25:00Z">
        <w:r>
          <w:rPr/>
          <w:delText>with</w:delText>
        </w:r>
      </w:del>
      <w:ins w:id="606" w:author="Andrew Morton" w:date="2019-02-05T20:25:00Z">
        <w:r>
          <w:rPr/>
          <w:t>to</w:t>
        </w:r>
      </w:ins>
      <w:r>
        <w:rPr/>
        <w:t xml:space="preserve"> the popularity of the </w:t>
      </w:r>
      <w:del w:id="607" w:author="Andrew Morton" w:date="2019-02-05T20:25:00Z">
        <w:r>
          <w:rPr/>
          <w:delText>votes</w:delText>
        </w:r>
      </w:del>
      <w:ins w:id="608" w:author="Andrew Morton" w:date="2019-02-05T20:25:00Z">
        <w:r>
          <w:rPr/>
          <w:t>proposals</w:t>
        </w:r>
      </w:ins>
      <w:r>
        <w:rPr/>
        <w:t xml:space="preserve"> passed.  </w:t>
      </w:r>
    </w:p>
    <w:p>
      <w:pPr>
        <w:pStyle w:val="Normal"/>
        <w:spacing w:lineRule="auto" w:line="360"/>
        <w:rPr/>
      </w:pPr>
      <w:r>
        <w:rPr/>
      </w:r>
    </w:p>
    <w:p>
      <w:pPr>
        <w:pStyle w:val="Normal"/>
        <w:spacing w:lineRule="auto" w:line="360"/>
        <w:jc w:val="center"/>
        <w:rPr/>
      </w:pPr>
      <w:r>
        <w:rPr/>
        <w:t>8. Legal Personhood Issues</w:t>
      </w:r>
    </w:p>
    <w:p>
      <w:pPr>
        <w:pStyle w:val="Normal"/>
        <w:spacing w:lineRule="auto" w:line="360"/>
        <w:rPr/>
      </w:pPr>
      <w:r>
        <w:rPr/>
      </w:r>
    </w:p>
    <w:p>
      <w:pPr>
        <w:pStyle w:val="Normal"/>
        <w:spacing w:lineRule="auto" w:line="360"/>
        <w:rPr/>
      </w:pPr>
      <w:r>
        <w:rPr/>
        <w:tab/>
        <w:t>Umbrella DAO could obtain legal personhood in a number of jurisdictions.  As long as this recognition does not impinge upon the independence and decentralised pseudonymous nature of Umbrella DAO</w:t>
      </w:r>
      <w:ins w:id="609" w:author="Andrew Morton" w:date="2019-02-05T21:32:00Z">
        <w:r>
          <w:rPr/>
          <w:t>,</w:t>
        </w:r>
      </w:ins>
      <w:r>
        <w:rPr/>
        <w:t xml:space="preserve"> this </w:t>
      </w:r>
      <w:ins w:id="610" w:author="Andrew Morton" w:date="2019-02-05T20:26:00Z">
        <w:r>
          <w:rPr/>
          <w:t xml:space="preserve">status </w:t>
        </w:r>
      </w:ins>
      <w:r>
        <w:rPr/>
        <w:t>should be sought.</w:t>
      </w:r>
    </w:p>
    <w:p>
      <w:pPr>
        <w:pStyle w:val="Normal"/>
        <w:spacing w:lineRule="auto" w:line="360"/>
        <w:rPr/>
      </w:pPr>
      <w:r>
        <w:rPr/>
        <w:tab/>
        <w:t xml:space="preserve">To begin with, the only legal point of contact that Umbrella has </w:t>
      </w:r>
      <w:ins w:id="611" w:author="Andrew Morton" w:date="2019-02-05T21:32:00Z">
        <w:r>
          <w:rPr/>
          <w:t>is</w:t>
        </w:r>
      </w:ins>
      <w:del w:id="612" w:author="Andrew Morton" w:date="2019-02-05T21:32:00Z">
        <w:r>
          <w:rPr/>
          <w:delText>will be</w:delText>
        </w:r>
      </w:del>
      <w:r>
        <w:rPr/>
        <w:t xml:space="preserve"> the </w:t>
      </w:r>
      <w:ins w:id="613" w:author="Andrew Morton" w:date="2019-02-05T20:27:00Z">
        <w:r>
          <w:rPr/>
          <w:t>f</w:t>
        </w:r>
      </w:ins>
      <w:del w:id="614" w:author="Andrew Morton" w:date="2019-02-05T20:27:00Z">
        <w:r>
          <w:rPr/>
          <w:delText>F</w:delText>
        </w:r>
      </w:del>
      <w:r>
        <w:rPr/>
        <w:t>oundation. Once this organisation has served it</w:t>
      </w:r>
      <w:del w:id="615" w:author="Andrew Morton" w:date="2019-02-05T20:27:00Z">
        <w:r>
          <w:rPr/>
          <w:delText>’</w:delText>
        </w:r>
      </w:del>
      <w:r>
        <w:rPr/>
        <w:t>s purpose</w:t>
      </w:r>
      <w:ins w:id="616" w:author="Andrew Morton" w:date="2019-02-05T20:27:00Z">
        <w:r>
          <w:rPr/>
          <w:t>,</w:t>
        </w:r>
      </w:ins>
      <w:r>
        <w:rPr/>
        <w:t xml:space="preserve"> it will be dissolved.  Umbrella could vote to set up a legal personhood if one is required. </w:t>
      </w:r>
    </w:p>
    <w:p>
      <w:pPr>
        <w:pStyle w:val="Normal"/>
        <w:spacing w:lineRule="auto" w:line="360"/>
        <w:rPr/>
      </w:pPr>
      <w:del w:id="617" w:author="Andrew Morton" w:date="2019-02-05T20:29:00Z">
        <w:r>
          <w:rPr/>
          <w:tab/>
        </w:r>
      </w:del>
      <w:r>
        <w:rPr/>
        <w:t xml:space="preserve">This could be used as the </w:t>
      </w:r>
      <w:ins w:id="618" w:author="Andrew Morton" w:date="2019-02-05T20:27:00Z">
        <w:r>
          <w:rPr/>
          <w:t>l</w:t>
        </w:r>
      </w:ins>
      <w:del w:id="619" w:author="Andrew Morton" w:date="2019-02-05T20:27:00Z">
        <w:r>
          <w:rPr/>
          <w:delText>L</w:delText>
        </w:r>
      </w:del>
      <w:r>
        <w:rPr/>
        <w:t xml:space="preserve">ink between Umbrella and the </w:t>
      </w:r>
      <w:del w:id="620" w:author="Andrew Morton" w:date="2019-02-05T20:28:00Z">
        <w:r>
          <w:rPr/>
          <w:delText xml:space="preserve">legal </w:delText>
        </w:r>
      </w:del>
      <w:r>
        <w:rPr/>
        <w:t xml:space="preserve">corporate </w:t>
      </w:r>
      <w:ins w:id="621" w:author="Andrew Morton" w:date="2019-02-05T20:28:00Z">
        <w:r>
          <w:rPr/>
          <w:t xml:space="preserve">legal </w:t>
        </w:r>
      </w:ins>
      <w:r>
        <w:rPr/>
        <w:t>framework. It</w:t>
      </w:r>
      <w:del w:id="622" w:author="Andrew Morton" w:date="2019-02-05T20:27:00Z">
        <w:r>
          <w:rPr/>
          <w:delText>’</w:delText>
        </w:r>
      </w:del>
      <w:r>
        <w:rPr/>
        <w:t xml:space="preserve">s governing memoranda would grant all executive control to Umbrella DAO. </w:t>
      </w:r>
      <w:ins w:id="623" w:author="Andrew Morton" w:date="2019-02-05T21:33:00Z">
        <w:r>
          <w:rPr/>
          <w:t xml:space="preserve">It </w:t>
        </w:r>
      </w:ins>
      <w:ins w:id="624" w:author="Andrew Morton" w:date="2019-02-05T20:30:00Z">
        <w:r>
          <w:rPr/>
          <w:t>would be a</w:t>
        </w:r>
      </w:ins>
      <w:del w:id="625" w:author="Andrew Morton" w:date="2019-02-05T20:30:00Z">
        <w:r>
          <w:rPr/>
          <w:delText xml:space="preserve"> A</w:delText>
        </w:r>
      </w:del>
      <w:r>
        <w:rPr/>
        <w:t xml:space="preserve"> special</w:t>
      </w:r>
      <w:ins w:id="626" w:author="Andrew Morton" w:date="2019-02-05T20:28:00Z">
        <w:r>
          <w:rPr/>
          <w:t>-</w:t>
        </w:r>
      </w:ins>
      <w:del w:id="627" w:author="Andrew Morton" w:date="2019-02-05T20:28:00Z">
        <w:r>
          <w:rPr/>
          <w:delText xml:space="preserve"> </w:delText>
        </w:r>
      </w:del>
      <w:r>
        <w:rPr/>
        <w:t xml:space="preserve">purpose vehicle </w:t>
      </w:r>
      <w:ins w:id="628" w:author="Andrew Morton" w:date="2019-02-05T20:30:00Z">
        <w:r>
          <w:rPr/>
          <w:t>for</w:t>
        </w:r>
      </w:ins>
      <w:del w:id="629" w:author="Andrew Morton" w:date="2019-02-05T20:30:00Z">
        <w:r>
          <w:rPr/>
          <w:delText>whos purpose is to</w:delText>
        </w:r>
      </w:del>
      <w:r>
        <w:rPr/>
        <w:t xml:space="preserve"> pay</w:t>
      </w:r>
      <w:ins w:id="630" w:author="Andrew Morton" w:date="2019-02-05T20:30:00Z">
        <w:r>
          <w:rPr/>
          <w:t>ing</w:t>
        </w:r>
      </w:ins>
      <w:r>
        <w:rPr/>
        <w:t xml:space="preserve"> all revenue to the DAO and </w:t>
      </w:r>
      <w:del w:id="631" w:author="Andrew Morton" w:date="2019-02-05T20:31:00Z">
        <w:r>
          <w:rPr/>
          <w:delText xml:space="preserve">to </w:delText>
        </w:r>
      </w:del>
      <w:r>
        <w:rPr/>
        <w:t>set</w:t>
      </w:r>
      <w:ins w:id="632" w:author="Andrew Morton" w:date="2019-02-05T20:31:00Z">
        <w:r>
          <w:rPr/>
          <w:t>ting</w:t>
        </w:r>
      </w:ins>
      <w:r>
        <w:rPr/>
        <w:t xml:space="preserve"> up corporate entities</w:t>
      </w:r>
      <w:ins w:id="633" w:author="Andrew Morton" w:date="2019-02-05T20:31:00Z">
        <w:r>
          <w:rPr/>
          <w:t xml:space="preserve"> that </w:t>
        </w:r>
      </w:ins>
      <w:del w:id="634" w:author="Andrew Morton" w:date="2019-02-05T20:31:00Z">
        <w:r>
          <w:rPr/>
          <w:delText xml:space="preserve"> who </w:delText>
        </w:r>
      </w:del>
      <w:r>
        <w:rPr/>
        <w:t>can operate real</w:t>
      </w:r>
      <w:del w:id="635" w:author="Andrew Morton" w:date="2019-02-05T20:31:00Z">
        <w:r>
          <w:rPr/>
          <w:delText xml:space="preserve"> </w:delText>
        </w:r>
      </w:del>
      <w:ins w:id="636" w:author="Andrew Morton" w:date="2019-02-05T20:31:00Z">
        <w:r>
          <w:rPr/>
          <w:t>-</w:t>
        </w:r>
      </w:ins>
      <w:r>
        <w:rPr/>
        <w:t xml:space="preserve">world infrastructure on behalf of DAO members. </w:t>
      </w:r>
      <w:ins w:id="637" w:author="Andrew Morton" w:date="2019-02-05T20:33:00Z">
        <w:r>
          <w:rPr/>
          <w:t>These entities</w:t>
        </w:r>
      </w:ins>
      <w:ins w:id="638" w:author="Andrew Morton" w:date="2019-02-05T20:32:00Z">
        <w:r>
          <w:rPr/>
          <w:t xml:space="preserve"> would</w:t>
        </w:r>
      </w:ins>
      <w:del w:id="639" w:author="Andrew Morton" w:date="2019-02-05T20:32:00Z">
        <w:r>
          <w:rPr/>
          <w:delText>The corporate entities will</w:delText>
        </w:r>
      </w:del>
      <w:r>
        <w:rPr/>
        <w:t xml:space="preserve"> be responsible for accounting, tax</w:t>
      </w:r>
      <w:ins w:id="640" w:author="Andrew Morton" w:date="2019-02-05T20:32:00Z">
        <w:r>
          <w:rPr/>
          <w:t>ation and</w:t>
        </w:r>
      </w:ins>
      <w:del w:id="641" w:author="Andrew Morton" w:date="2019-02-05T20:32:00Z">
        <w:r>
          <w:rPr/>
          <w:delText>-</w:delText>
        </w:r>
      </w:del>
      <w:ins w:id="642" w:author="Andrew Morton" w:date="2019-02-05T20:32:00Z">
        <w:r>
          <w:rPr/>
          <w:t xml:space="preserve"> </w:t>
        </w:r>
      </w:ins>
      <w:r>
        <w:rPr/>
        <w:t>employment, and be</w:t>
      </w:r>
      <w:del w:id="643" w:author="Andrew Morton" w:date="2019-02-05T20:33:00Z">
        <w:r>
          <w:rPr/>
          <w:delText xml:space="preserve"> </w:delText>
        </w:r>
      </w:del>
      <w:ins w:id="644" w:author="Andrew Morton" w:date="2019-02-05T20:32:00Z">
        <w:r>
          <w:rPr/>
          <w:t xml:space="preserve"> </w:t>
        </w:r>
      </w:ins>
      <w:r>
        <w:rPr/>
        <w:t>wholly</w:t>
      </w:r>
      <w:del w:id="645" w:author="Andrew Morton" w:date="2019-02-05T21:33:00Z">
        <w:r>
          <w:rPr/>
          <w:delText xml:space="preserve"> </w:delText>
        </w:r>
      </w:del>
      <w:ins w:id="646" w:author="Andrew Morton" w:date="2019-02-05T21:33:00Z">
        <w:r>
          <w:rPr/>
          <w:t>-</w:t>
        </w:r>
      </w:ins>
      <w:r>
        <w:rPr/>
        <w:t>owned subsidiar</w:t>
      </w:r>
      <w:ins w:id="647" w:author="Andrew Morton" w:date="2019-02-05T20:33:00Z">
        <w:r>
          <w:rPr/>
          <w:t>ies</w:t>
        </w:r>
      </w:ins>
      <w:del w:id="648" w:author="Andrew Morton" w:date="2019-02-05T20:32:00Z">
        <w:r>
          <w:rPr/>
          <w:delText>ies</w:delText>
        </w:r>
      </w:del>
      <w:r>
        <w:rPr/>
        <w:t xml:space="preserve"> of the Umbrella</w:t>
      </w:r>
      <w:del w:id="649" w:author="Andrew Morton" w:date="2019-02-05T20:33:00Z">
        <w:r>
          <w:rPr/>
          <w:delText xml:space="preserve"> </w:delText>
        </w:r>
      </w:del>
      <w:ins w:id="650" w:author="Andrew Morton" w:date="2019-02-05T20:33:00Z">
        <w:r>
          <w:rPr/>
          <w:t>-</w:t>
        </w:r>
      </w:ins>
      <w:r>
        <w:rPr/>
        <w:t xml:space="preserve">owned entity.  Only registered companies can issue STOs under SEC regulation D.  This DAO will democratise the creation of STOs and raise capital for low-hanging-fruit real-estate infrastructure and make a large profit. </w:t>
      </w:r>
    </w:p>
    <w:p>
      <w:pPr>
        <w:pStyle w:val="Normal"/>
        <w:spacing w:lineRule="auto" w:line="360"/>
        <w:rPr/>
      </w:pPr>
      <w:r>
        <w:rPr/>
      </w:r>
    </w:p>
    <w:p>
      <w:pPr>
        <w:pStyle w:val="Normal"/>
        <w:spacing w:lineRule="auto" w:line="360"/>
        <w:jc w:val="center"/>
        <w:rPr/>
      </w:pPr>
      <w:r>
        <w:rPr/>
        <w:t xml:space="preserve">9. The </w:t>
      </w:r>
      <w:ins w:id="651" w:author="Andrew Morton" w:date="2019-02-05T20:34:00Z">
        <w:r>
          <w:rPr/>
          <w:t>F</w:t>
        </w:r>
      </w:ins>
      <w:del w:id="652" w:author="Andrew Morton" w:date="2019-02-05T20:34:00Z">
        <w:r>
          <w:rPr/>
          <w:delText>f</w:delText>
        </w:r>
      </w:del>
      <w:r>
        <w:rPr/>
        <w:t>uture</w:t>
      </w:r>
      <w:del w:id="653" w:author="Andrew Morton" w:date="2019-02-05T20:34:00Z">
        <w:r>
          <w:rPr/>
          <w:delText>:</w:delText>
        </w:r>
      </w:del>
    </w:p>
    <w:p>
      <w:pPr>
        <w:pStyle w:val="Normal"/>
        <w:spacing w:lineRule="auto" w:line="360"/>
        <w:rPr/>
      </w:pPr>
      <w:r>
        <w:rPr/>
      </w:r>
    </w:p>
    <w:p>
      <w:pPr>
        <w:pStyle w:val="Normal"/>
        <w:spacing w:lineRule="auto" w:line="360"/>
        <w:rPr/>
      </w:pPr>
      <w:r>
        <w:rPr/>
        <w:tab/>
        <w:t>Umbrella DAO is a device</w:t>
      </w:r>
      <w:ins w:id="654" w:author="Andrew Morton" w:date="2019-02-05T20:34:00Z">
        <w:r>
          <w:rPr/>
          <w:t xml:space="preserve"> for</w:t>
        </w:r>
      </w:ins>
      <w:del w:id="655" w:author="Andrew Morton" w:date="2019-02-05T20:34:00Z">
        <w:r>
          <w:rPr/>
          <w:delText xml:space="preserve"> to</w:delText>
        </w:r>
      </w:del>
      <w:r>
        <w:rPr/>
        <w:t xml:space="preserve"> issu</w:t>
      </w:r>
      <w:ins w:id="656" w:author="Andrew Morton" w:date="2019-02-05T20:34:00Z">
        <w:r>
          <w:rPr/>
          <w:t>ing</w:t>
        </w:r>
      </w:ins>
      <w:del w:id="657" w:author="Andrew Morton" w:date="2019-02-05T20:34:00Z">
        <w:r>
          <w:rPr/>
          <w:delText>e</w:delText>
        </w:r>
      </w:del>
      <w:r>
        <w:rPr/>
        <w:t xml:space="preserve"> infrastructure</w:t>
      </w:r>
      <w:del w:id="658" w:author="Andrew Morton" w:date="2019-02-05T20:34:00Z">
        <w:r>
          <w:rPr/>
          <w:delText xml:space="preserve"> </w:delText>
        </w:r>
      </w:del>
      <w:ins w:id="659" w:author="Andrew Morton" w:date="2019-02-05T20:34:00Z">
        <w:r>
          <w:rPr/>
          <w:t>-</w:t>
        </w:r>
      </w:ins>
      <w:r>
        <w:rPr/>
        <w:t>based STOs.  Eventually, the organisation could refine the process of raising capital through STOs and reap dividends from many different revenue</w:t>
      </w:r>
      <w:ins w:id="660" w:author="Andrew Morton" w:date="2019-02-05T20:34:00Z">
        <w:r>
          <w:rPr/>
          <w:t>-</w:t>
        </w:r>
      </w:ins>
      <w:del w:id="661" w:author="Andrew Morton" w:date="2019-02-05T20:34:00Z">
        <w:r>
          <w:rPr/>
          <w:delText xml:space="preserve"> </w:delText>
        </w:r>
      </w:del>
      <w:r>
        <w:rPr/>
        <w:t xml:space="preserve">generating tokenised infrastructure investments. </w:t>
      </w:r>
    </w:p>
    <w:p>
      <w:pPr>
        <w:pStyle w:val="Normal"/>
        <w:spacing w:lineRule="auto" w:line="360"/>
        <w:rPr/>
      </w:pPr>
      <w:r>
        <w:rPr/>
      </w:r>
    </w:p>
    <w:p>
      <w:pPr>
        <w:pStyle w:val="Normal"/>
        <w:spacing w:lineRule="auto" w:line="360"/>
        <w:rPr/>
      </w:pPr>
      <w:r>
        <w:rPr/>
        <w:tab/>
        <w:t xml:space="preserve">Umbrella DAO will naturally grow in size and expertise.  </w:t>
      </w:r>
      <w:del w:id="662" w:author="Andrew Morton" w:date="2019-02-05T21:34:00Z">
        <w:r>
          <w:rPr/>
          <w:delText>Eventually o</w:delText>
        </w:r>
      </w:del>
      <w:ins w:id="663" w:author="Andrew Morton" w:date="2019-02-05T21:34:00Z">
        <w:r>
          <w:rPr/>
          <w:t>O</w:t>
        </w:r>
      </w:ins>
      <w:bookmarkStart w:id="2" w:name="_GoBack"/>
      <w:bookmarkEnd w:id="2"/>
      <w:r>
        <w:rPr/>
        <w:t xml:space="preserve">ne would expect the decentralised governance mechanisms of the contract and </w:t>
      </w:r>
      <w:ins w:id="664" w:author="Andrew Morton" w:date="2019-02-05T20:35:00Z">
        <w:r>
          <w:rPr/>
          <w:t xml:space="preserve">the </w:t>
        </w:r>
      </w:ins>
      <w:r>
        <w:rPr/>
        <w:t>crowd</w:t>
      </w:r>
      <w:del w:id="665" w:author="Andrew Morton" w:date="2019-02-05T20:35:00Z">
        <w:r>
          <w:rPr/>
          <w:delText xml:space="preserve"> </w:delText>
        </w:r>
      </w:del>
      <w:ins w:id="666" w:author="Andrew Morton" w:date="2019-02-05T20:35:00Z">
        <w:r>
          <w:rPr/>
          <w:t>-</w:t>
        </w:r>
      </w:ins>
      <w:r>
        <w:rPr/>
        <w:t>sourced intelligence of the forum to give rise to far superior standards for token issuance than centralised institutions.  Umbrella will provide a Darwinian nursery for tokenisation proposals and become a focus of these efforts in the blockchain ecosystem.</w:t>
      </w:r>
    </w:p>
    <w:sectPr>
      <w:footnotePr>
        <w:numFmt w:val="decimal"/>
      </w:footnotePr>
      <w:type w:val="nextPage"/>
      <w:pgSz w:w="11906" w:h="16838"/>
      <w:pgMar w:left="1605" w:right="1661"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enlo">
    <w:altName w:val="Monaco"/>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ins w:id="667" w:author="Unknown Author" w:date="2019-02-06T10:22:53Z">
        <w:r>
          <w:rPr>
            <w:rStyle w:val="FootnoteCharacters"/>
          </w:rPr>
          <w:footnoteRef/>
        </w:r>
      </w:ins>
      <w:ins w:id="668" w:author="Unknown Author" w:date="2019-02-06T10:22:53Z">
        <w:r>
          <w:rPr/>
          <w:tab/>
          <w:t>DAI is a price-s</w:t>
        </w:r>
      </w:ins>
      <w:ins w:id="669" w:author="Unknown Author" w:date="2019-02-06T10:23:00Z">
        <w:r>
          <w:rPr/>
          <w:t>table cryptocurrency backed by collateral held in the Maker smart contract.</w:t>
        </w:r>
      </w:ins>
    </w:p>
  </w:footnote>
  <w:footnote w:id="3">
    <w:p>
      <w:pPr>
        <w:pStyle w:val="Footnote"/>
        <w:rPr/>
      </w:pPr>
      <w:ins w:id="670" w:author="Unknown Author" w:date="2019-02-06T10:25:14Z">
        <w:r>
          <w:rPr>
            <w:rStyle w:val="FootnoteCharacters"/>
          </w:rPr>
          <w:footnoteRef/>
        </w:r>
      </w:ins>
      <w:ins w:id="671" w:author="Unknown Author" w:date="2019-02-06T10:25:14Z">
        <w:r>
          <w:rPr/>
          <w:tab/>
          <w:t xml:space="preserve">DAPP – Decentralised application. </w:t>
        </w:r>
      </w:ins>
    </w:p>
  </w:footnote>
  <w:footnote w:id="4">
    <w:p>
      <w:pPr>
        <w:pStyle w:val="Footnote"/>
        <w:rPr/>
      </w:pPr>
      <w:ins w:id="672" w:author="Unknown Author" w:date="2019-02-06T10:57:19Z">
        <w:r>
          <w:rPr>
            <w:rStyle w:val="FootnoteCharacters"/>
          </w:rPr>
          <w:footnoteRef/>
        </w:r>
      </w:ins>
      <w:hyperlink r:id="rId1">
        <w:ins w:id="673" w:author="Unknown Author" w:date="2019-02-06T10:57:19Z">
          <w:r>
            <w:rPr>
              <w:rStyle w:val="InternetLink"/>
            </w:rPr>
            <w:tab/>
            <w:t>https://daostack.io/wp/DAOstack-White-Paper-en.pdf</w:t>
          </w:r>
        </w:ins>
      </w:hyperlink>
      <w:ins w:id="674" w:author="Unknown Author" w:date="2019-02-06T10:57:19Z">
        <w:r>
          <w:rPr/>
          <w:t xml:space="preserve"> </w:t>
        </w:r>
      </w:ins>
      <w:ins w:id="675" w:author="Unknown Author" w:date="2019-02-06T10:57:19Z">
        <w:r>
          <w:rPr/>
          <w:t>p.13</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rPr>
  </w:style>
  <w:style w:type="character" w:styleId="ListLabel1">
    <w:name w:val="ListLabel 1"/>
    <w:qFormat/>
    <w:rPr>
      <w:rFonts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paragraph" w:styleId="Footnote">
    <w:name w:val="Footnote Text"/>
    <w:basedOn w:val="Normal"/>
    <w:pPr>
      <w:suppressLineNumbers/>
      <w:ind w:left="339" w:right="0" w:hanging="339"/>
    </w:pPr>
    <w:rPr>
      <w:sz w:val="20"/>
      <w:szCs w:val="20"/>
    </w:rPr>
  </w:style>
  <w:style w:type="paragraph" w:styleId="Endnote">
    <w:name w:val="Endnote Text"/>
    <w:basedOn w:val="Normal"/>
    <w:pPr>
      <w:suppressLineNumbers/>
      <w:ind w:left="339" w:right="0"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translate@gmail.com" TargetMode="External"/><Relationship Id="rId3" Type="http://schemas.openxmlformats.org/officeDocument/2006/relationships/hyperlink" Target="mailto:David.translate@gmail.com" TargetMode="External"/><Relationship Id="rId4" Type="http://schemas.openxmlformats.org/officeDocument/2006/relationships/hyperlink" Target="mailto:David.translate@gmail.com" TargetMode="External"/><Relationship Id="rId5" Type="http://schemas.openxmlformats.org/officeDocument/2006/relationships/hyperlink" Target="mailto:David.translate@gmail.com" TargetMode="External"/><Relationship Id="rId6" Type="http://schemas.openxmlformats.org/officeDocument/2006/relationships/hyperlink" Target="mailto:David.translate@gmail.com" TargetMode="External"/><Relationship Id="rId7" Type="http://schemas.openxmlformats.org/officeDocument/2006/relationships/hyperlink" Target="mailto:David.translate@gmail.com" TargetMode="External"/><Relationship Id="rId8" Type="http://schemas.openxmlformats.org/officeDocument/2006/relationships/hyperlink" Target="mailto:David.translate@gmail.com" TargetMode="External"/><Relationship Id="rId9" Type="http://schemas.openxmlformats.org/officeDocument/2006/relationships/hyperlink" Target="mailto:David.translate@gmail.com" TargetMode="External"/><Relationship Id="rId10" Type="http://schemas.openxmlformats.org/officeDocument/2006/relationships/hyperlink" Target="mailto:David.translate@gmail.com" TargetMode="External"/><Relationship Id="rId11" Type="http://schemas.openxmlformats.org/officeDocument/2006/relationships/hyperlink" Target="mailto:David.translate@gmail.com" TargetMode="External"/><Relationship Id="rId12" Type="http://schemas.openxmlformats.org/officeDocument/2006/relationships/hyperlink" Target="mailto:David.translate@gmail.com" TargetMode="External"/><Relationship Id="rId13" Type="http://schemas.openxmlformats.org/officeDocument/2006/relationships/hyperlink" Target="mailto:David.translate@gmail.com" TargetMode="External"/><Relationship Id="rId14" Type="http://schemas.openxmlformats.org/officeDocument/2006/relationships/hyperlink" Target="mailto:David.translate@gmail.com" TargetMode="External"/><Relationship Id="rId15" Type="http://schemas.openxmlformats.org/officeDocument/2006/relationships/hyperlink" Target="mailto:David.translate@gmail.com" TargetMode="External"/><Relationship Id="rId16" Type="http://schemas.openxmlformats.org/officeDocument/2006/relationships/hyperlink" Target="mailto:David.translate@gmail.com" TargetMode="External"/><Relationship Id="rId17" Type="http://schemas.openxmlformats.org/officeDocument/2006/relationships/hyperlink" Target="mailto:David.translate@gmail.com" TargetMode="External"/><Relationship Id="rId18" Type="http://schemas.openxmlformats.org/officeDocument/2006/relationships/hyperlink" Target="mailto:David.translate@gmail.com" TargetMode="External"/><Relationship Id="rId19" Type="http://schemas.openxmlformats.org/officeDocument/2006/relationships/hyperlink" Target="mailto:David.translate@gmail.com" TargetMode="External"/><Relationship Id="rId20" Type="http://schemas.openxmlformats.org/officeDocument/2006/relationships/hyperlink" Target="mailto:David.translate@gmail.com" TargetMode="External"/><Relationship Id="rId21" Type="http://schemas.openxmlformats.org/officeDocument/2006/relationships/hyperlink" Target="mailto:David.translate@gmail.com" TargetMode="External"/><Relationship Id="rId22" Type="http://schemas.openxmlformats.org/officeDocument/2006/relationships/hyperlink" Target="mailto:David.translate@gmail.com" TargetMode="External"/><Relationship Id="rId23" Type="http://schemas.openxmlformats.org/officeDocument/2006/relationships/hyperlink" Target="mailto:David.translate@gmail.com" TargetMode="External"/><Relationship Id="rId24" Type="http://schemas.openxmlformats.org/officeDocument/2006/relationships/hyperlink" Target="mailto:David.translate@gmail.com" TargetMode="External"/><Relationship Id="rId25" Type="http://schemas.openxmlformats.org/officeDocument/2006/relationships/hyperlink" Target="mailto:David.translate@gmail.com" TargetMode="External"/><Relationship Id="rId26" Type="http://schemas.openxmlformats.org/officeDocument/2006/relationships/hyperlink" Target="mailto:David.translate@gmail.com" TargetMode="External"/><Relationship Id="rId27" Type="http://schemas.openxmlformats.org/officeDocument/2006/relationships/hyperlink" Target="mailto:Cryptosticker@pm.me" TargetMode="External"/><Relationship Id="rId28" Type="http://schemas.openxmlformats.org/officeDocument/2006/relationships/image" Target="media/image1.png"/><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daostack.io/wp/DAOstack-White-Paper-en.pdf" TargetMode="External"/>
</Relationships>
</file>

<file path=docProps/app.xml><?xml version="1.0" encoding="utf-8"?>
<Properties xmlns="http://schemas.openxmlformats.org/officeDocument/2006/extended-properties" xmlns:vt="http://schemas.openxmlformats.org/officeDocument/2006/docPropsVTypes">
  <Template>Normal</Template>
  <TotalTime>4953</TotalTime>
  <Application>LibreOffice/6.0.6.2$Linux_X86_64 LibreOffice_project/00m0$Build-2</Application>
  <Pages>10</Pages>
  <Words>2764</Words>
  <Characters>14611</Characters>
  <CharactersWithSpaces>17436</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2019-02-04T17:49:00Z</dcterms:created>
  <dc:creator/>
  <dc:description/>
  <dc:language>en-US</dc:language>
  <cp:lastModifiedBy/>
  <dcterms:modified xsi:type="dcterms:W3CDTF">2019-04-25T14:19:40Z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